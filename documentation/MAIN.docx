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3FD" w:rsidRPr="002873DD" w:rsidRDefault="005343FD" w:rsidP="00E46346">
      <w:pPr>
        <w:jc w:val="center"/>
        <w:rPr>
          <w:b/>
          <w:sz w:val="32"/>
          <w:szCs w:val="32"/>
        </w:rPr>
      </w:pPr>
      <w:r w:rsidRPr="002873DD">
        <w:rPr>
          <w:b/>
          <w:sz w:val="32"/>
          <w:szCs w:val="32"/>
        </w:rPr>
        <w:t>1. INTRODUCTION</w:t>
      </w:r>
    </w:p>
    <w:p w:rsidR="005343FD" w:rsidRDefault="005343FD" w:rsidP="005343FD">
      <w:pPr>
        <w:autoSpaceDE w:val="0"/>
        <w:autoSpaceDN w:val="0"/>
        <w:adjustRightInd w:val="0"/>
        <w:spacing w:after="0"/>
        <w:jc w:val="both"/>
        <w:rPr>
          <w:rFonts w:eastAsiaTheme="minorHAnsi"/>
          <w:b/>
          <w:color w:val="000000"/>
          <w:sz w:val="28"/>
          <w:szCs w:val="28"/>
        </w:rPr>
      </w:pPr>
      <w:r>
        <w:rPr>
          <w:rFonts w:eastAsiaTheme="minorHAnsi"/>
          <w:b/>
          <w:color w:val="000000"/>
          <w:sz w:val="28"/>
          <w:szCs w:val="28"/>
        </w:rPr>
        <w:t>1.1 Heart Disease:-</w:t>
      </w:r>
    </w:p>
    <w:p w:rsidR="005343FD" w:rsidRPr="005343FD" w:rsidRDefault="005343FD" w:rsidP="008F7942">
      <w:pPr>
        <w:pStyle w:val="NormalWeb"/>
        <w:shd w:val="clear" w:color="auto" w:fill="FFFFFF"/>
        <w:spacing w:before="120" w:beforeAutospacing="0" w:after="120" w:afterAutospacing="0" w:line="360" w:lineRule="auto"/>
        <w:ind w:firstLine="720"/>
        <w:jc w:val="both"/>
        <w:rPr>
          <w:szCs w:val="21"/>
        </w:rPr>
      </w:pPr>
      <w:r w:rsidRPr="005343FD">
        <w:rPr>
          <w:bCs/>
          <w:szCs w:val="21"/>
        </w:rPr>
        <w:t>Cardiovascular disease</w:t>
      </w:r>
      <w:r w:rsidRPr="005343FD">
        <w:rPr>
          <w:szCs w:val="21"/>
        </w:rPr>
        <w:t> (</w:t>
      </w:r>
      <w:r w:rsidRPr="005343FD">
        <w:rPr>
          <w:bCs/>
          <w:szCs w:val="21"/>
        </w:rPr>
        <w:t>CVD</w:t>
      </w:r>
      <w:r w:rsidRPr="005343FD">
        <w:rPr>
          <w:szCs w:val="21"/>
        </w:rPr>
        <w:t>) is a class of diseases that involve the </w:t>
      </w:r>
      <w:hyperlink r:id="rId8" w:tooltip="Heart" w:history="1">
        <w:r w:rsidRPr="005343FD">
          <w:rPr>
            <w:rStyle w:val="Hyperlink"/>
            <w:color w:val="auto"/>
            <w:szCs w:val="21"/>
            <w:u w:val="none"/>
          </w:rPr>
          <w:t>heart</w:t>
        </w:r>
      </w:hyperlink>
      <w:r w:rsidRPr="005343FD">
        <w:rPr>
          <w:szCs w:val="21"/>
        </w:rPr>
        <w:t> or </w:t>
      </w:r>
      <w:hyperlink r:id="rId9" w:tooltip="Blood vessel" w:history="1">
        <w:r w:rsidRPr="005343FD">
          <w:rPr>
            <w:rStyle w:val="Hyperlink"/>
            <w:color w:val="auto"/>
            <w:szCs w:val="21"/>
            <w:u w:val="none"/>
          </w:rPr>
          <w:t>blood vessels</w:t>
        </w:r>
      </w:hyperlink>
      <w:r w:rsidRPr="005343FD">
        <w:rPr>
          <w:szCs w:val="21"/>
        </w:rPr>
        <w:t>. CVD includes </w:t>
      </w:r>
      <w:hyperlink r:id="rId10" w:tooltip="Coronary artery disease" w:history="1">
        <w:r w:rsidRPr="005343FD">
          <w:rPr>
            <w:rStyle w:val="Hyperlink"/>
            <w:color w:val="auto"/>
            <w:szCs w:val="21"/>
            <w:u w:val="none"/>
          </w:rPr>
          <w:t>coronary artery diseases</w:t>
        </w:r>
      </w:hyperlink>
      <w:r w:rsidRPr="005343FD">
        <w:rPr>
          <w:szCs w:val="21"/>
        </w:rPr>
        <w:t> (CAD) such as </w:t>
      </w:r>
      <w:hyperlink r:id="rId11" w:tooltip="Angina pectoris" w:history="1">
        <w:r w:rsidRPr="005343FD">
          <w:rPr>
            <w:rStyle w:val="Hyperlink"/>
            <w:color w:val="auto"/>
            <w:szCs w:val="21"/>
            <w:u w:val="none"/>
          </w:rPr>
          <w:t>angina</w:t>
        </w:r>
      </w:hyperlink>
      <w:r w:rsidRPr="005343FD">
        <w:rPr>
          <w:szCs w:val="21"/>
        </w:rPr>
        <w:t> and </w:t>
      </w:r>
      <w:hyperlink r:id="rId12" w:tooltip="Myocardial infarction" w:history="1">
        <w:r w:rsidRPr="005343FD">
          <w:rPr>
            <w:rStyle w:val="Hyperlink"/>
            <w:color w:val="auto"/>
            <w:szCs w:val="21"/>
            <w:u w:val="none"/>
          </w:rPr>
          <w:t>myocardial infarction</w:t>
        </w:r>
      </w:hyperlink>
      <w:r w:rsidRPr="005343FD">
        <w:rPr>
          <w:szCs w:val="21"/>
        </w:rPr>
        <w:t> (commonly known as a heart attack). Other CVDs include </w:t>
      </w:r>
      <w:hyperlink r:id="rId13" w:tooltip="Stroke" w:history="1">
        <w:r w:rsidRPr="005343FD">
          <w:rPr>
            <w:rStyle w:val="Hyperlink"/>
            <w:color w:val="auto"/>
            <w:szCs w:val="21"/>
            <w:u w:val="none"/>
          </w:rPr>
          <w:t>stroke</w:t>
        </w:r>
      </w:hyperlink>
      <w:r w:rsidRPr="005343FD">
        <w:rPr>
          <w:szCs w:val="21"/>
        </w:rPr>
        <w:t>, </w:t>
      </w:r>
      <w:hyperlink r:id="rId14" w:tooltip="Heart failure" w:history="1">
        <w:r w:rsidRPr="005343FD">
          <w:rPr>
            <w:rStyle w:val="Hyperlink"/>
            <w:color w:val="auto"/>
            <w:szCs w:val="21"/>
            <w:u w:val="none"/>
          </w:rPr>
          <w:t>heart failure</w:t>
        </w:r>
      </w:hyperlink>
      <w:r w:rsidRPr="005343FD">
        <w:rPr>
          <w:szCs w:val="21"/>
        </w:rPr>
        <w:t>, </w:t>
      </w:r>
      <w:hyperlink r:id="rId15" w:tooltip="Hypertensive heart disease" w:history="1">
        <w:r w:rsidRPr="005343FD">
          <w:rPr>
            <w:rStyle w:val="Hyperlink"/>
            <w:color w:val="auto"/>
            <w:szCs w:val="21"/>
            <w:u w:val="none"/>
          </w:rPr>
          <w:t>hypertensive heart disease</w:t>
        </w:r>
      </w:hyperlink>
      <w:r w:rsidRPr="005343FD">
        <w:rPr>
          <w:szCs w:val="21"/>
        </w:rPr>
        <w:t>, </w:t>
      </w:r>
      <w:hyperlink r:id="rId16" w:tooltip="Rheumatic heart disease" w:history="1">
        <w:r w:rsidRPr="005343FD">
          <w:rPr>
            <w:rStyle w:val="Hyperlink"/>
            <w:color w:val="auto"/>
            <w:szCs w:val="21"/>
            <w:u w:val="none"/>
          </w:rPr>
          <w:t>rheumatic heart disease</w:t>
        </w:r>
      </w:hyperlink>
      <w:r w:rsidRPr="005343FD">
        <w:rPr>
          <w:szCs w:val="21"/>
        </w:rPr>
        <w:t>, </w:t>
      </w:r>
      <w:hyperlink r:id="rId17" w:tooltip="Cardiomyopathy" w:history="1">
        <w:r w:rsidRPr="005343FD">
          <w:rPr>
            <w:rStyle w:val="Hyperlink"/>
            <w:color w:val="auto"/>
            <w:szCs w:val="21"/>
            <w:u w:val="none"/>
          </w:rPr>
          <w:t>cardiomyopathy</w:t>
        </w:r>
      </w:hyperlink>
      <w:r w:rsidRPr="005343FD">
        <w:rPr>
          <w:szCs w:val="21"/>
        </w:rPr>
        <w:t>, </w:t>
      </w:r>
      <w:hyperlink r:id="rId18" w:tooltip="Heart arrhythmia" w:history="1">
        <w:r w:rsidRPr="005343FD">
          <w:rPr>
            <w:rStyle w:val="Hyperlink"/>
            <w:color w:val="auto"/>
            <w:szCs w:val="21"/>
            <w:u w:val="none"/>
          </w:rPr>
          <w:t>heart arrhythmia</w:t>
        </w:r>
      </w:hyperlink>
      <w:r w:rsidRPr="005343FD">
        <w:rPr>
          <w:szCs w:val="21"/>
        </w:rPr>
        <w:t>, </w:t>
      </w:r>
      <w:hyperlink r:id="rId19" w:tooltip="Congenital heart disease" w:history="1">
        <w:r w:rsidRPr="005343FD">
          <w:rPr>
            <w:rStyle w:val="Hyperlink"/>
            <w:color w:val="auto"/>
            <w:szCs w:val="21"/>
            <w:u w:val="none"/>
          </w:rPr>
          <w:t>congenital heart disease</w:t>
        </w:r>
      </w:hyperlink>
      <w:r w:rsidRPr="005343FD">
        <w:rPr>
          <w:szCs w:val="21"/>
        </w:rPr>
        <w:t>, </w:t>
      </w:r>
      <w:hyperlink r:id="rId20" w:tooltip="Valvular heart disease" w:history="1">
        <w:r w:rsidRPr="005343FD">
          <w:rPr>
            <w:rStyle w:val="Hyperlink"/>
            <w:color w:val="auto"/>
            <w:szCs w:val="21"/>
            <w:u w:val="none"/>
          </w:rPr>
          <w:t>valvular heart disease</w:t>
        </w:r>
      </w:hyperlink>
      <w:r w:rsidRPr="005343FD">
        <w:rPr>
          <w:szCs w:val="21"/>
        </w:rPr>
        <w:t>, </w:t>
      </w:r>
      <w:hyperlink r:id="rId21" w:tooltip="Carditis" w:history="1">
        <w:r w:rsidRPr="005343FD">
          <w:rPr>
            <w:rStyle w:val="Hyperlink"/>
            <w:color w:val="auto"/>
            <w:szCs w:val="21"/>
            <w:u w:val="none"/>
          </w:rPr>
          <w:t>carditis</w:t>
        </w:r>
      </w:hyperlink>
      <w:r w:rsidRPr="005343FD">
        <w:rPr>
          <w:szCs w:val="21"/>
        </w:rPr>
        <w:t>, </w:t>
      </w:r>
      <w:hyperlink r:id="rId22" w:tooltip="Aortic aneurysm" w:history="1">
        <w:r w:rsidRPr="005343FD">
          <w:rPr>
            <w:rStyle w:val="Hyperlink"/>
            <w:color w:val="auto"/>
            <w:szCs w:val="21"/>
            <w:u w:val="none"/>
          </w:rPr>
          <w:t>aortic aneurysms</w:t>
        </w:r>
      </w:hyperlink>
      <w:r w:rsidRPr="005343FD">
        <w:rPr>
          <w:szCs w:val="21"/>
        </w:rPr>
        <w:t>, </w:t>
      </w:r>
      <w:hyperlink r:id="rId23" w:tooltip="Peripheral artery disease" w:history="1">
        <w:r w:rsidRPr="005343FD">
          <w:rPr>
            <w:rStyle w:val="Hyperlink"/>
            <w:color w:val="auto"/>
            <w:szCs w:val="21"/>
            <w:u w:val="none"/>
          </w:rPr>
          <w:t>peripheral artery disease</w:t>
        </w:r>
      </w:hyperlink>
      <w:r w:rsidRPr="005343FD">
        <w:rPr>
          <w:szCs w:val="21"/>
        </w:rPr>
        <w:t>, </w:t>
      </w:r>
      <w:hyperlink r:id="rId24" w:tooltip="Thrombosis" w:history="1">
        <w:r w:rsidRPr="005343FD">
          <w:rPr>
            <w:rStyle w:val="Hyperlink"/>
            <w:color w:val="auto"/>
            <w:szCs w:val="21"/>
            <w:u w:val="none"/>
          </w:rPr>
          <w:t>thromboembolic disease</w:t>
        </w:r>
      </w:hyperlink>
      <w:r w:rsidRPr="005343FD">
        <w:rPr>
          <w:szCs w:val="21"/>
        </w:rPr>
        <w:t>, and </w:t>
      </w:r>
      <w:hyperlink r:id="rId25" w:tooltip="Venous thrombosis" w:history="1">
        <w:r w:rsidRPr="005343FD">
          <w:rPr>
            <w:rStyle w:val="Hyperlink"/>
            <w:color w:val="auto"/>
            <w:szCs w:val="21"/>
            <w:u w:val="none"/>
          </w:rPr>
          <w:t>venous thrombosis</w:t>
        </w:r>
      </w:hyperlink>
      <w:r w:rsidRPr="005343FD">
        <w:rPr>
          <w:szCs w:val="21"/>
        </w:rPr>
        <w:t xml:space="preserve">. </w:t>
      </w:r>
    </w:p>
    <w:p w:rsidR="005343FD" w:rsidRPr="005343FD" w:rsidRDefault="005343FD" w:rsidP="008F7942">
      <w:pPr>
        <w:pStyle w:val="NormalWeb"/>
        <w:shd w:val="clear" w:color="auto" w:fill="FFFFFF"/>
        <w:spacing w:before="120" w:beforeAutospacing="0" w:after="120" w:afterAutospacing="0" w:line="360" w:lineRule="auto"/>
        <w:jc w:val="both"/>
        <w:rPr>
          <w:szCs w:val="21"/>
        </w:rPr>
      </w:pPr>
      <w:r w:rsidRPr="005343FD">
        <w:rPr>
          <w:szCs w:val="21"/>
        </w:rPr>
        <w:t>The underlying mechanisms vary depending on the disease. Coronary artery disease, stroke, and peripheral artery disease involve </w:t>
      </w:r>
      <w:hyperlink r:id="rId26" w:tooltip="Atherosclerosis" w:history="1">
        <w:r w:rsidRPr="005343FD">
          <w:rPr>
            <w:rStyle w:val="Hyperlink"/>
            <w:color w:val="auto"/>
            <w:szCs w:val="21"/>
            <w:u w:val="none"/>
          </w:rPr>
          <w:t>atherosclerosis</w:t>
        </w:r>
      </w:hyperlink>
      <w:r w:rsidRPr="005343FD">
        <w:rPr>
          <w:szCs w:val="21"/>
        </w:rPr>
        <w:t>. This may be caused by </w:t>
      </w:r>
      <w:hyperlink r:id="rId27" w:tooltip="Hypertension" w:history="1">
        <w:r w:rsidRPr="005343FD">
          <w:rPr>
            <w:rStyle w:val="Hyperlink"/>
            <w:color w:val="auto"/>
            <w:szCs w:val="21"/>
            <w:u w:val="none"/>
          </w:rPr>
          <w:t>high blood pressure</w:t>
        </w:r>
      </w:hyperlink>
      <w:r w:rsidRPr="005343FD">
        <w:rPr>
          <w:szCs w:val="21"/>
        </w:rPr>
        <w:t>, </w:t>
      </w:r>
      <w:hyperlink r:id="rId28" w:tooltip="Tobacco smoking" w:history="1">
        <w:r w:rsidRPr="005343FD">
          <w:rPr>
            <w:rStyle w:val="Hyperlink"/>
            <w:color w:val="auto"/>
            <w:szCs w:val="21"/>
            <w:u w:val="none"/>
          </w:rPr>
          <w:t>smoking</w:t>
        </w:r>
      </w:hyperlink>
      <w:r w:rsidRPr="005343FD">
        <w:rPr>
          <w:szCs w:val="21"/>
        </w:rPr>
        <w:t>, </w:t>
      </w:r>
      <w:hyperlink r:id="rId29" w:tooltip="Diabetes mellitus" w:history="1">
        <w:r w:rsidRPr="005343FD">
          <w:rPr>
            <w:rStyle w:val="Hyperlink"/>
            <w:color w:val="auto"/>
            <w:szCs w:val="21"/>
            <w:u w:val="none"/>
          </w:rPr>
          <w:t>diabetes mellitus</w:t>
        </w:r>
      </w:hyperlink>
      <w:r w:rsidRPr="005343FD">
        <w:rPr>
          <w:szCs w:val="21"/>
        </w:rPr>
        <w:t>, lack of </w:t>
      </w:r>
      <w:hyperlink r:id="rId30" w:tooltip="Physical exercise" w:history="1">
        <w:r w:rsidRPr="005343FD">
          <w:rPr>
            <w:rStyle w:val="Hyperlink"/>
            <w:color w:val="auto"/>
            <w:szCs w:val="21"/>
            <w:u w:val="none"/>
          </w:rPr>
          <w:t>exercise</w:t>
        </w:r>
      </w:hyperlink>
      <w:r w:rsidRPr="005343FD">
        <w:rPr>
          <w:szCs w:val="21"/>
        </w:rPr>
        <w:t>, </w:t>
      </w:r>
      <w:hyperlink r:id="rId31" w:tooltip="Obesity" w:history="1">
        <w:r w:rsidRPr="005343FD">
          <w:rPr>
            <w:rStyle w:val="Hyperlink"/>
            <w:color w:val="auto"/>
            <w:szCs w:val="21"/>
            <w:u w:val="none"/>
          </w:rPr>
          <w:t>obesity</w:t>
        </w:r>
      </w:hyperlink>
      <w:r w:rsidRPr="005343FD">
        <w:rPr>
          <w:szCs w:val="21"/>
        </w:rPr>
        <w:t>, </w:t>
      </w:r>
      <w:hyperlink r:id="rId32" w:tooltip="Hypercholesterolaemia" w:history="1">
        <w:r w:rsidRPr="005343FD">
          <w:rPr>
            <w:rStyle w:val="Hyperlink"/>
            <w:color w:val="auto"/>
            <w:szCs w:val="21"/>
            <w:u w:val="none"/>
          </w:rPr>
          <w:t>high blood cholesterol</w:t>
        </w:r>
      </w:hyperlink>
      <w:r w:rsidRPr="005343FD">
        <w:rPr>
          <w:szCs w:val="21"/>
        </w:rPr>
        <w:t>, poor diet, and excessive </w:t>
      </w:r>
      <w:hyperlink r:id="rId33" w:tooltip="Alcoholic beverage" w:history="1">
        <w:r w:rsidRPr="005343FD">
          <w:rPr>
            <w:rStyle w:val="Hyperlink"/>
            <w:color w:val="auto"/>
            <w:szCs w:val="21"/>
            <w:u w:val="none"/>
          </w:rPr>
          <w:t>alcohol</w:t>
        </w:r>
      </w:hyperlink>
      <w:r w:rsidRPr="005343FD">
        <w:rPr>
          <w:szCs w:val="21"/>
        </w:rPr>
        <w:t> consumption, among others. High blood pressure is estimated to account for approximately 13% of CVD deaths, while tobacco accounts for 9%, diabetes 6%, lack of exercise 6% and obesity 5%. Rheumatic heart disease may follow untreated </w:t>
      </w:r>
      <w:hyperlink r:id="rId34" w:tooltip="Streptococcal pharyngitis" w:history="1">
        <w:r w:rsidRPr="005343FD">
          <w:rPr>
            <w:rStyle w:val="Hyperlink"/>
            <w:color w:val="auto"/>
            <w:szCs w:val="21"/>
            <w:u w:val="none"/>
          </w:rPr>
          <w:t>strep throat</w:t>
        </w:r>
      </w:hyperlink>
      <w:r w:rsidRPr="005343FD">
        <w:rPr>
          <w:szCs w:val="21"/>
        </w:rPr>
        <w:t xml:space="preserve">. </w:t>
      </w:r>
    </w:p>
    <w:p w:rsidR="005343FD" w:rsidRPr="005343FD" w:rsidRDefault="005343FD" w:rsidP="008F7942">
      <w:pPr>
        <w:pStyle w:val="NormalWeb"/>
        <w:shd w:val="clear" w:color="auto" w:fill="FFFFFF"/>
        <w:spacing w:before="120" w:beforeAutospacing="0" w:after="120" w:afterAutospacing="0" w:line="360" w:lineRule="auto"/>
        <w:jc w:val="both"/>
        <w:rPr>
          <w:szCs w:val="21"/>
        </w:rPr>
      </w:pPr>
      <w:r w:rsidRPr="005343FD">
        <w:rPr>
          <w:szCs w:val="21"/>
        </w:rPr>
        <w:t>It is estimated that up to 90% of CVD may be preventable. Prevention of CVD involves improving risk factors through: </w:t>
      </w:r>
      <w:hyperlink r:id="rId35" w:tooltip="Healthy eating" w:history="1">
        <w:r w:rsidRPr="005343FD">
          <w:rPr>
            <w:rStyle w:val="Hyperlink"/>
            <w:color w:val="auto"/>
            <w:szCs w:val="21"/>
            <w:u w:val="none"/>
          </w:rPr>
          <w:t>healthy eating</w:t>
        </w:r>
      </w:hyperlink>
      <w:r w:rsidRPr="005343FD">
        <w:rPr>
          <w:szCs w:val="21"/>
        </w:rPr>
        <w:t>, exercise, avoidance of tobacco smoke and limiting alcohol intake. Treating risk factors, such as high blood pressure, blood lipids and diabetes is also beneficial. Treating people who have strep throat with </w:t>
      </w:r>
      <w:hyperlink r:id="rId36" w:tooltip="Antibiotic" w:history="1">
        <w:r w:rsidRPr="005343FD">
          <w:rPr>
            <w:rStyle w:val="Hyperlink"/>
            <w:color w:val="auto"/>
            <w:szCs w:val="21"/>
            <w:u w:val="none"/>
          </w:rPr>
          <w:t>antibiotics</w:t>
        </w:r>
      </w:hyperlink>
      <w:r w:rsidRPr="005343FD">
        <w:rPr>
          <w:szCs w:val="21"/>
        </w:rPr>
        <w:t> can decrease the risk of rheumatic heart disease. The use of </w:t>
      </w:r>
      <w:hyperlink r:id="rId37" w:tooltip="Aspirin" w:history="1">
        <w:r w:rsidRPr="005343FD">
          <w:rPr>
            <w:rStyle w:val="Hyperlink"/>
            <w:color w:val="auto"/>
            <w:szCs w:val="21"/>
            <w:u w:val="none"/>
          </w:rPr>
          <w:t>aspirin</w:t>
        </w:r>
      </w:hyperlink>
      <w:r w:rsidRPr="005343FD">
        <w:rPr>
          <w:szCs w:val="21"/>
        </w:rPr>
        <w:t xml:space="preserve"> in people, who are otherwise healthy, is of unclear benefit. </w:t>
      </w:r>
    </w:p>
    <w:p w:rsidR="00E2711E" w:rsidRDefault="005343FD" w:rsidP="008F7942">
      <w:pPr>
        <w:pStyle w:val="NormalWeb"/>
        <w:shd w:val="clear" w:color="auto" w:fill="FFFFFF"/>
        <w:spacing w:before="120" w:beforeAutospacing="0" w:after="120" w:afterAutospacing="0" w:line="360" w:lineRule="auto"/>
        <w:jc w:val="both"/>
        <w:rPr>
          <w:sz w:val="20"/>
          <w:szCs w:val="17"/>
          <w:vertAlign w:val="superscript"/>
        </w:rPr>
      </w:pPr>
      <w:r w:rsidRPr="005343FD">
        <w:rPr>
          <w:szCs w:val="21"/>
        </w:rPr>
        <w:t>Cardiovascular diseases are the </w:t>
      </w:r>
      <w:hyperlink r:id="rId38" w:tooltip="List of causes of death by rate" w:history="1">
        <w:r w:rsidRPr="005343FD">
          <w:rPr>
            <w:rStyle w:val="Hyperlink"/>
            <w:color w:val="auto"/>
            <w:szCs w:val="21"/>
            <w:u w:val="none"/>
          </w:rPr>
          <w:t>leading cause of death</w:t>
        </w:r>
      </w:hyperlink>
      <w:r w:rsidRPr="005343FD">
        <w:rPr>
          <w:szCs w:val="21"/>
        </w:rPr>
        <w:t> globally. This is true in all areas of the world except Africa. Together CVD resulted in 17.9 million deaths (32.1%) in 2015, up from 12.3 million (25.8%) in 1990. </w:t>
      </w:r>
      <w:hyperlink r:id="rId39" w:tooltip="Age standardized deaths" w:history="1">
        <w:r w:rsidRPr="005343FD">
          <w:rPr>
            <w:rStyle w:val="Hyperlink"/>
            <w:color w:val="auto"/>
            <w:szCs w:val="21"/>
            <w:u w:val="none"/>
          </w:rPr>
          <w:t>Deaths, at a given age</w:t>
        </w:r>
      </w:hyperlink>
      <w:r w:rsidRPr="005343FD">
        <w:rPr>
          <w:szCs w:val="21"/>
        </w:rPr>
        <w:t>, from CVD are more common and have been increasing in much of the </w:t>
      </w:r>
      <w:hyperlink r:id="rId40" w:tooltip="Developing world" w:history="1">
        <w:r w:rsidRPr="005343FD">
          <w:rPr>
            <w:rStyle w:val="Hyperlink"/>
            <w:color w:val="auto"/>
            <w:szCs w:val="21"/>
            <w:u w:val="none"/>
          </w:rPr>
          <w:t>developing world</w:t>
        </w:r>
      </w:hyperlink>
      <w:r w:rsidRPr="005343FD">
        <w:rPr>
          <w:szCs w:val="21"/>
        </w:rPr>
        <w:t>, while rates have declined in most of the </w:t>
      </w:r>
      <w:hyperlink r:id="rId41" w:tooltip="Developed world" w:history="1">
        <w:r w:rsidRPr="005343FD">
          <w:rPr>
            <w:rStyle w:val="Hyperlink"/>
            <w:color w:val="auto"/>
            <w:szCs w:val="21"/>
            <w:u w:val="none"/>
          </w:rPr>
          <w:t>developed world</w:t>
        </w:r>
      </w:hyperlink>
      <w:r w:rsidRPr="005343FD">
        <w:rPr>
          <w:szCs w:val="21"/>
        </w:rPr>
        <w:t> since the 1970s. Coronary artery disease and stroke account for 80% of CVD deaths in males and 75% of CVD deaths in females. Most cardiovascular disease affects older adults. In the United States 11% of people between 20 and 40 have CVD, while 37% between 40 and 60, 71% of people between 60 and 80, and 85% of people over 80 have CVD. The average age of death from coronary artery disease in the developed world is around 80 while it is around 68 in the developing world</w:t>
      </w:r>
      <w:r>
        <w:rPr>
          <w:szCs w:val="21"/>
        </w:rPr>
        <w:t>.</w:t>
      </w:r>
      <w:r w:rsidRPr="005343FD">
        <w:rPr>
          <w:szCs w:val="21"/>
        </w:rPr>
        <w:t> Diagnosis of disease typically occurs seven to ten years earlier in men as compared to women</w:t>
      </w:r>
    </w:p>
    <w:p w:rsidR="005343FD" w:rsidRDefault="005343FD" w:rsidP="005343FD">
      <w:pPr>
        <w:pStyle w:val="NormalWeb"/>
        <w:shd w:val="clear" w:color="auto" w:fill="FFFFFF"/>
        <w:spacing w:before="120" w:beforeAutospacing="0" w:after="120" w:afterAutospacing="0"/>
        <w:jc w:val="both"/>
        <w:rPr>
          <w:sz w:val="20"/>
          <w:szCs w:val="17"/>
          <w:vertAlign w:val="superscript"/>
        </w:rPr>
      </w:pPr>
    </w:p>
    <w:p w:rsidR="00A26B6F" w:rsidRDefault="003A37FC" w:rsidP="005343FD">
      <w:pPr>
        <w:pStyle w:val="NormalWeb"/>
        <w:shd w:val="clear" w:color="auto" w:fill="FFFFFF"/>
        <w:spacing w:before="120" w:beforeAutospacing="0" w:after="120" w:afterAutospacing="0"/>
        <w:jc w:val="both"/>
        <w:rPr>
          <w:b/>
          <w:sz w:val="28"/>
          <w:szCs w:val="17"/>
        </w:rPr>
      </w:pPr>
      <w:r>
        <w:rPr>
          <w:b/>
          <w:sz w:val="28"/>
          <w:szCs w:val="17"/>
        </w:rPr>
        <w:t xml:space="preserve">1.2 </w:t>
      </w:r>
      <w:r w:rsidR="005343FD" w:rsidRPr="005343FD">
        <w:rPr>
          <w:b/>
          <w:sz w:val="28"/>
          <w:szCs w:val="17"/>
        </w:rPr>
        <w:t>Types</w:t>
      </w:r>
      <w:r w:rsidR="005343FD">
        <w:rPr>
          <w:b/>
          <w:sz w:val="28"/>
          <w:szCs w:val="17"/>
        </w:rPr>
        <w:t>:-</w:t>
      </w:r>
    </w:p>
    <w:p w:rsidR="005343FD" w:rsidRPr="005343FD" w:rsidRDefault="005343FD" w:rsidP="008F7942">
      <w:pPr>
        <w:shd w:val="clear" w:color="auto" w:fill="FFFFFF"/>
        <w:spacing w:before="120"/>
        <w:ind w:firstLine="384"/>
        <w:jc w:val="both"/>
        <w:rPr>
          <w:szCs w:val="21"/>
        </w:rPr>
      </w:pPr>
      <w:r w:rsidRPr="005343FD">
        <w:rPr>
          <w:szCs w:val="21"/>
        </w:rPr>
        <w:t>There are many cardiovascular diseases involving the blood vessels. They are known as </w:t>
      </w:r>
      <w:hyperlink r:id="rId42" w:tooltip="Vascular disease" w:history="1">
        <w:r w:rsidRPr="005343FD">
          <w:t>vascular diseases</w:t>
        </w:r>
      </w:hyperlink>
      <w:r w:rsidRPr="005343FD">
        <w:rPr>
          <w:szCs w:val="21"/>
        </w:rPr>
        <w:t>.</w:t>
      </w:r>
    </w:p>
    <w:p w:rsidR="005343FD" w:rsidRPr="005343FD" w:rsidRDefault="00A87CA7" w:rsidP="008F7942">
      <w:pPr>
        <w:numPr>
          <w:ilvl w:val="0"/>
          <w:numId w:val="1"/>
        </w:numPr>
        <w:shd w:val="clear" w:color="auto" w:fill="FFFFFF"/>
        <w:spacing w:before="100" w:beforeAutospacing="1" w:after="24"/>
        <w:ind w:left="384"/>
        <w:jc w:val="both"/>
        <w:rPr>
          <w:szCs w:val="21"/>
        </w:rPr>
      </w:pPr>
      <w:hyperlink r:id="rId43" w:tooltip="Coronary artery disease" w:history="1">
        <w:r w:rsidR="005343FD" w:rsidRPr="005343FD">
          <w:t>Coronary artery disease</w:t>
        </w:r>
      </w:hyperlink>
      <w:r w:rsidR="005343FD" w:rsidRPr="005343FD">
        <w:rPr>
          <w:szCs w:val="21"/>
        </w:rPr>
        <w:t> (also known as coronary heart disease and ischemic heart disease)</w:t>
      </w:r>
    </w:p>
    <w:p w:rsidR="005343FD" w:rsidRPr="005343FD" w:rsidRDefault="00A87CA7" w:rsidP="008F7942">
      <w:pPr>
        <w:numPr>
          <w:ilvl w:val="0"/>
          <w:numId w:val="1"/>
        </w:numPr>
        <w:shd w:val="clear" w:color="auto" w:fill="FFFFFF"/>
        <w:spacing w:before="100" w:beforeAutospacing="1" w:after="24"/>
        <w:ind w:left="384"/>
        <w:jc w:val="both"/>
        <w:rPr>
          <w:szCs w:val="21"/>
        </w:rPr>
      </w:pPr>
      <w:hyperlink r:id="rId44" w:tooltip="Peripheral arterial disease" w:history="1">
        <w:r w:rsidR="005343FD" w:rsidRPr="005343FD">
          <w:t>Peripheral arterial disease</w:t>
        </w:r>
      </w:hyperlink>
      <w:r w:rsidR="005343FD" w:rsidRPr="005343FD">
        <w:rPr>
          <w:szCs w:val="21"/>
        </w:rPr>
        <w:t> – disease of blood vessels that supply blood to the arms and legs</w:t>
      </w:r>
    </w:p>
    <w:p w:rsidR="005343FD" w:rsidRPr="005343FD" w:rsidRDefault="00A87CA7" w:rsidP="008F7942">
      <w:pPr>
        <w:numPr>
          <w:ilvl w:val="0"/>
          <w:numId w:val="1"/>
        </w:numPr>
        <w:shd w:val="clear" w:color="auto" w:fill="FFFFFF"/>
        <w:spacing w:before="100" w:beforeAutospacing="1" w:after="24"/>
        <w:ind w:left="384"/>
        <w:jc w:val="both"/>
        <w:rPr>
          <w:szCs w:val="21"/>
        </w:rPr>
      </w:pPr>
      <w:hyperlink r:id="rId45" w:tooltip="Cerebrovascular disease" w:history="1">
        <w:r w:rsidR="005343FD" w:rsidRPr="005343FD">
          <w:t>Cerebrovascular disease</w:t>
        </w:r>
      </w:hyperlink>
      <w:r w:rsidR="005343FD" w:rsidRPr="005343FD">
        <w:rPr>
          <w:szCs w:val="21"/>
        </w:rPr>
        <w:t> – disease of blood vessels that supply blood to the brain (includes </w:t>
      </w:r>
      <w:hyperlink r:id="rId46" w:tooltip="Stroke" w:history="1">
        <w:r w:rsidR="005343FD" w:rsidRPr="005343FD">
          <w:t>stroke</w:t>
        </w:r>
      </w:hyperlink>
      <w:r w:rsidR="005343FD" w:rsidRPr="005343FD">
        <w:rPr>
          <w:szCs w:val="21"/>
        </w:rPr>
        <w:t>)</w:t>
      </w:r>
    </w:p>
    <w:p w:rsidR="005343FD" w:rsidRPr="005343FD" w:rsidRDefault="00A87CA7" w:rsidP="008F7942">
      <w:pPr>
        <w:numPr>
          <w:ilvl w:val="0"/>
          <w:numId w:val="1"/>
        </w:numPr>
        <w:shd w:val="clear" w:color="auto" w:fill="FFFFFF"/>
        <w:spacing w:before="100" w:beforeAutospacing="1" w:after="24"/>
        <w:ind w:left="384"/>
        <w:jc w:val="both"/>
        <w:rPr>
          <w:szCs w:val="21"/>
        </w:rPr>
      </w:pPr>
      <w:hyperlink r:id="rId47" w:tooltip="Renal artery stenosis" w:history="1">
        <w:r w:rsidR="005343FD" w:rsidRPr="005343FD">
          <w:t>Renal artery stenosis</w:t>
        </w:r>
      </w:hyperlink>
    </w:p>
    <w:p w:rsidR="005343FD" w:rsidRPr="005343FD" w:rsidRDefault="00A87CA7" w:rsidP="008F7942">
      <w:pPr>
        <w:numPr>
          <w:ilvl w:val="0"/>
          <w:numId w:val="1"/>
        </w:numPr>
        <w:shd w:val="clear" w:color="auto" w:fill="FFFFFF"/>
        <w:spacing w:before="100" w:beforeAutospacing="1" w:after="24"/>
        <w:ind w:left="384"/>
        <w:jc w:val="both"/>
        <w:rPr>
          <w:szCs w:val="21"/>
        </w:rPr>
      </w:pPr>
      <w:hyperlink r:id="rId48" w:tooltip="Aortic aneurysm" w:history="1">
        <w:r w:rsidR="005343FD" w:rsidRPr="005343FD">
          <w:t>Aortic aneurysm</w:t>
        </w:r>
      </w:hyperlink>
    </w:p>
    <w:p w:rsidR="005343FD" w:rsidRPr="005343FD" w:rsidRDefault="005343FD" w:rsidP="008F7942">
      <w:pPr>
        <w:shd w:val="clear" w:color="auto" w:fill="FFFFFF"/>
        <w:spacing w:before="120"/>
        <w:jc w:val="both"/>
        <w:rPr>
          <w:szCs w:val="21"/>
        </w:rPr>
      </w:pPr>
      <w:r w:rsidRPr="005343FD">
        <w:rPr>
          <w:szCs w:val="21"/>
        </w:rPr>
        <w:t>There are also many cardiovascular diseases that involve the heart.</w:t>
      </w:r>
    </w:p>
    <w:p w:rsidR="005343FD" w:rsidRPr="005343FD" w:rsidRDefault="00A87CA7" w:rsidP="008F7942">
      <w:pPr>
        <w:numPr>
          <w:ilvl w:val="0"/>
          <w:numId w:val="2"/>
        </w:numPr>
        <w:shd w:val="clear" w:color="auto" w:fill="FFFFFF"/>
        <w:spacing w:before="100" w:beforeAutospacing="1" w:after="24"/>
        <w:ind w:left="384"/>
        <w:jc w:val="both"/>
        <w:rPr>
          <w:szCs w:val="21"/>
        </w:rPr>
      </w:pPr>
      <w:hyperlink r:id="rId49" w:tooltip="Cardiomyopathy" w:history="1">
        <w:r w:rsidR="005343FD" w:rsidRPr="005343FD">
          <w:t>Cardiomyopathy</w:t>
        </w:r>
      </w:hyperlink>
      <w:r w:rsidR="005343FD" w:rsidRPr="005343FD">
        <w:rPr>
          <w:szCs w:val="21"/>
        </w:rPr>
        <w:t> – diseases of cardiac muscle</w:t>
      </w:r>
    </w:p>
    <w:p w:rsidR="005343FD" w:rsidRPr="005343FD" w:rsidRDefault="00A87CA7" w:rsidP="008F7942">
      <w:pPr>
        <w:numPr>
          <w:ilvl w:val="0"/>
          <w:numId w:val="2"/>
        </w:numPr>
        <w:shd w:val="clear" w:color="auto" w:fill="FFFFFF"/>
        <w:spacing w:before="100" w:beforeAutospacing="1" w:after="24"/>
        <w:ind w:left="384"/>
        <w:jc w:val="both"/>
        <w:rPr>
          <w:szCs w:val="21"/>
        </w:rPr>
      </w:pPr>
      <w:hyperlink r:id="rId50" w:tooltip="Hypertensive heart disease" w:history="1">
        <w:r w:rsidR="005343FD" w:rsidRPr="005343FD">
          <w:t>Hypertensive heart disease</w:t>
        </w:r>
      </w:hyperlink>
      <w:r w:rsidR="005343FD" w:rsidRPr="005343FD">
        <w:rPr>
          <w:szCs w:val="21"/>
        </w:rPr>
        <w:t> – diseases of the heart secondary to high </w:t>
      </w:r>
      <w:hyperlink r:id="rId51" w:tooltip="Blood pressure" w:history="1">
        <w:r w:rsidR="005343FD" w:rsidRPr="005343FD">
          <w:t>blood pressure</w:t>
        </w:r>
      </w:hyperlink>
      <w:r w:rsidR="005343FD" w:rsidRPr="005343FD">
        <w:rPr>
          <w:szCs w:val="21"/>
        </w:rPr>
        <w:t> or </w:t>
      </w:r>
      <w:hyperlink r:id="rId52" w:tooltip="Hypertension" w:history="1">
        <w:r w:rsidR="005343FD" w:rsidRPr="005343FD">
          <w:t>hypertension</w:t>
        </w:r>
      </w:hyperlink>
    </w:p>
    <w:p w:rsidR="005343FD" w:rsidRPr="005343FD" w:rsidRDefault="00A87CA7" w:rsidP="008F7942">
      <w:pPr>
        <w:numPr>
          <w:ilvl w:val="0"/>
          <w:numId w:val="2"/>
        </w:numPr>
        <w:shd w:val="clear" w:color="auto" w:fill="FFFFFF"/>
        <w:spacing w:before="100" w:beforeAutospacing="1" w:after="24"/>
        <w:ind w:left="384"/>
        <w:jc w:val="both"/>
        <w:rPr>
          <w:szCs w:val="21"/>
        </w:rPr>
      </w:pPr>
      <w:hyperlink r:id="rId53" w:tooltip="Heart failure" w:history="1">
        <w:r w:rsidR="005343FD" w:rsidRPr="005343FD">
          <w:t>Heart failure</w:t>
        </w:r>
      </w:hyperlink>
      <w:r w:rsidR="005343FD" w:rsidRPr="005343FD">
        <w:rPr>
          <w:szCs w:val="21"/>
        </w:rPr>
        <w:t xml:space="preserve"> - a clinical syndrome caused by the inability of the heart to supply </w:t>
      </w:r>
      <w:proofErr w:type="gramStart"/>
      <w:r w:rsidR="005343FD" w:rsidRPr="005343FD">
        <w:rPr>
          <w:szCs w:val="21"/>
        </w:rPr>
        <w:t>sufficient</w:t>
      </w:r>
      <w:proofErr w:type="gramEnd"/>
      <w:r w:rsidR="005343FD" w:rsidRPr="005343FD">
        <w:rPr>
          <w:szCs w:val="21"/>
        </w:rPr>
        <w:t xml:space="preserve"> blood to the tissues to meet their metabolic requirements</w:t>
      </w:r>
    </w:p>
    <w:p w:rsidR="005343FD" w:rsidRPr="005343FD" w:rsidRDefault="00A87CA7" w:rsidP="008F7942">
      <w:pPr>
        <w:numPr>
          <w:ilvl w:val="0"/>
          <w:numId w:val="2"/>
        </w:numPr>
        <w:shd w:val="clear" w:color="auto" w:fill="FFFFFF"/>
        <w:spacing w:before="100" w:beforeAutospacing="1" w:after="24"/>
        <w:ind w:left="384"/>
        <w:jc w:val="both"/>
        <w:rPr>
          <w:szCs w:val="21"/>
        </w:rPr>
      </w:pPr>
      <w:hyperlink r:id="rId54" w:tooltip="Pulmonary heart disease" w:history="1">
        <w:r w:rsidR="005343FD" w:rsidRPr="005343FD">
          <w:t>Pulmonary heart disease</w:t>
        </w:r>
      </w:hyperlink>
      <w:r w:rsidR="005343FD" w:rsidRPr="005343FD">
        <w:rPr>
          <w:szCs w:val="21"/>
        </w:rPr>
        <w:t> – a failure at the right side of the heart with respiratory system involvement</w:t>
      </w:r>
    </w:p>
    <w:p w:rsidR="005343FD" w:rsidRPr="005343FD" w:rsidRDefault="00A87CA7" w:rsidP="008F7942">
      <w:pPr>
        <w:numPr>
          <w:ilvl w:val="0"/>
          <w:numId w:val="2"/>
        </w:numPr>
        <w:shd w:val="clear" w:color="auto" w:fill="FFFFFF"/>
        <w:spacing w:before="100" w:beforeAutospacing="1" w:after="24"/>
        <w:ind w:left="384"/>
        <w:jc w:val="both"/>
        <w:rPr>
          <w:szCs w:val="21"/>
        </w:rPr>
      </w:pPr>
      <w:hyperlink r:id="rId55" w:tooltip="Cardiac dysrhythmias" w:history="1">
        <w:r w:rsidR="005343FD" w:rsidRPr="005343FD">
          <w:t>Cardiac dysrhythmias</w:t>
        </w:r>
      </w:hyperlink>
      <w:r w:rsidR="005343FD" w:rsidRPr="005343FD">
        <w:rPr>
          <w:szCs w:val="21"/>
        </w:rPr>
        <w:t> – abnormalities of heart rhythm</w:t>
      </w:r>
    </w:p>
    <w:p w:rsidR="005343FD" w:rsidRPr="005343FD" w:rsidRDefault="005343FD" w:rsidP="008F7942">
      <w:pPr>
        <w:numPr>
          <w:ilvl w:val="0"/>
          <w:numId w:val="2"/>
        </w:numPr>
        <w:shd w:val="clear" w:color="auto" w:fill="FFFFFF"/>
        <w:spacing w:before="100" w:beforeAutospacing="1" w:after="24"/>
        <w:ind w:left="384"/>
        <w:jc w:val="both"/>
        <w:rPr>
          <w:szCs w:val="21"/>
        </w:rPr>
      </w:pPr>
      <w:r w:rsidRPr="005343FD">
        <w:rPr>
          <w:szCs w:val="21"/>
        </w:rPr>
        <w:t>Inflammatory heart disease</w:t>
      </w:r>
    </w:p>
    <w:p w:rsidR="005343FD" w:rsidRPr="00B107B9" w:rsidRDefault="00A87CA7" w:rsidP="008F7942">
      <w:pPr>
        <w:pStyle w:val="ListParagraph"/>
        <w:numPr>
          <w:ilvl w:val="0"/>
          <w:numId w:val="7"/>
        </w:numPr>
        <w:shd w:val="clear" w:color="auto" w:fill="FFFFFF"/>
        <w:spacing w:before="100" w:beforeAutospacing="1" w:after="24"/>
        <w:jc w:val="both"/>
        <w:rPr>
          <w:szCs w:val="21"/>
        </w:rPr>
      </w:pPr>
      <w:hyperlink r:id="rId56" w:tooltip="Endocarditis" w:history="1">
        <w:r w:rsidR="005343FD" w:rsidRPr="005343FD">
          <w:t>Endocarditis</w:t>
        </w:r>
      </w:hyperlink>
      <w:r w:rsidR="005343FD" w:rsidRPr="00B107B9">
        <w:rPr>
          <w:szCs w:val="21"/>
        </w:rPr>
        <w:t> – </w:t>
      </w:r>
      <w:hyperlink r:id="rId57" w:tooltip="Inflammation" w:history="1">
        <w:r w:rsidR="005343FD" w:rsidRPr="005343FD">
          <w:t>inflammation</w:t>
        </w:r>
      </w:hyperlink>
      <w:r w:rsidR="005343FD" w:rsidRPr="00B107B9">
        <w:rPr>
          <w:szCs w:val="21"/>
        </w:rPr>
        <w:t> of the inner layer of the heart, the </w:t>
      </w:r>
      <w:hyperlink r:id="rId58" w:tooltip="Endocardium" w:history="1">
        <w:r w:rsidR="005343FD" w:rsidRPr="005343FD">
          <w:t>endocardium</w:t>
        </w:r>
      </w:hyperlink>
      <w:r w:rsidR="005343FD" w:rsidRPr="00B107B9">
        <w:rPr>
          <w:szCs w:val="21"/>
        </w:rPr>
        <w:t>. The structures most commonly involved are the </w:t>
      </w:r>
      <w:hyperlink r:id="rId59" w:tooltip="Heart valve" w:history="1">
        <w:r w:rsidR="005343FD" w:rsidRPr="005343FD">
          <w:t>heart valves</w:t>
        </w:r>
      </w:hyperlink>
      <w:r w:rsidR="005343FD" w:rsidRPr="00B107B9">
        <w:rPr>
          <w:szCs w:val="21"/>
        </w:rPr>
        <w:t>.</w:t>
      </w:r>
    </w:p>
    <w:p w:rsidR="005343FD" w:rsidRPr="00B107B9" w:rsidRDefault="005343FD" w:rsidP="008F7942">
      <w:pPr>
        <w:pStyle w:val="ListParagraph"/>
        <w:numPr>
          <w:ilvl w:val="0"/>
          <w:numId w:val="7"/>
        </w:numPr>
        <w:shd w:val="clear" w:color="auto" w:fill="FFFFFF"/>
        <w:spacing w:before="100" w:beforeAutospacing="1" w:after="24"/>
        <w:jc w:val="both"/>
        <w:rPr>
          <w:szCs w:val="21"/>
        </w:rPr>
      </w:pPr>
      <w:r w:rsidRPr="00B107B9">
        <w:rPr>
          <w:szCs w:val="21"/>
        </w:rPr>
        <w:t>Inflammatory </w:t>
      </w:r>
      <w:hyperlink r:id="rId60" w:tooltip="Cardiomegaly" w:history="1">
        <w:r w:rsidRPr="005343FD">
          <w:t>cardiomegaly</w:t>
        </w:r>
      </w:hyperlink>
    </w:p>
    <w:p w:rsidR="005343FD" w:rsidRPr="00B107B9" w:rsidRDefault="00A87CA7" w:rsidP="008F7942">
      <w:pPr>
        <w:pStyle w:val="ListParagraph"/>
        <w:numPr>
          <w:ilvl w:val="0"/>
          <w:numId w:val="7"/>
        </w:numPr>
        <w:shd w:val="clear" w:color="auto" w:fill="FFFFFF"/>
        <w:spacing w:before="100" w:beforeAutospacing="1" w:after="24"/>
        <w:jc w:val="both"/>
        <w:rPr>
          <w:szCs w:val="21"/>
        </w:rPr>
      </w:pPr>
      <w:hyperlink r:id="rId61" w:tooltip="Myocarditis" w:history="1">
        <w:r w:rsidR="005343FD" w:rsidRPr="005343FD">
          <w:t>Myocarditis</w:t>
        </w:r>
      </w:hyperlink>
      <w:r w:rsidR="005343FD" w:rsidRPr="00B107B9">
        <w:rPr>
          <w:szCs w:val="21"/>
        </w:rPr>
        <w:t> – inflammation of the </w:t>
      </w:r>
      <w:hyperlink r:id="rId62" w:tooltip="Myocardium" w:history="1">
        <w:r w:rsidR="005343FD" w:rsidRPr="005343FD">
          <w:t>myocardium</w:t>
        </w:r>
      </w:hyperlink>
      <w:r w:rsidR="005343FD" w:rsidRPr="00B107B9">
        <w:rPr>
          <w:szCs w:val="21"/>
        </w:rPr>
        <w:t>, the muscular part of the heart, caused most often by viral infection and less often by bacterial infections, certain medications, toxins, and autoimmune disorders. It is characterized in part by infiltration of the heart by </w:t>
      </w:r>
      <w:hyperlink r:id="rId63" w:tooltip="Lymphocyte" w:history="1">
        <w:r w:rsidR="005343FD" w:rsidRPr="005343FD">
          <w:t>lymphocyte</w:t>
        </w:r>
      </w:hyperlink>
      <w:r w:rsidR="005343FD" w:rsidRPr="00B107B9">
        <w:rPr>
          <w:szCs w:val="21"/>
        </w:rPr>
        <w:t> and </w:t>
      </w:r>
      <w:hyperlink r:id="rId64" w:tooltip="Monocyte" w:history="1">
        <w:r w:rsidR="005343FD" w:rsidRPr="005343FD">
          <w:t>monocyte</w:t>
        </w:r>
      </w:hyperlink>
      <w:r w:rsidR="005343FD" w:rsidRPr="00B107B9">
        <w:rPr>
          <w:szCs w:val="21"/>
        </w:rPr>
        <w:t> types of </w:t>
      </w:r>
      <w:hyperlink r:id="rId65" w:tooltip="White blood cells" w:history="1">
        <w:r w:rsidR="005343FD" w:rsidRPr="005343FD">
          <w:t>white blood cells</w:t>
        </w:r>
      </w:hyperlink>
      <w:r w:rsidR="005343FD" w:rsidRPr="00B107B9">
        <w:rPr>
          <w:szCs w:val="21"/>
        </w:rPr>
        <w:t>.</w:t>
      </w:r>
    </w:p>
    <w:p w:rsidR="005343FD" w:rsidRPr="00B107B9" w:rsidRDefault="00A87CA7" w:rsidP="008F7942">
      <w:pPr>
        <w:pStyle w:val="ListParagraph"/>
        <w:numPr>
          <w:ilvl w:val="0"/>
          <w:numId w:val="7"/>
        </w:numPr>
        <w:shd w:val="clear" w:color="auto" w:fill="FFFFFF"/>
        <w:spacing w:before="100" w:beforeAutospacing="1" w:after="24"/>
        <w:jc w:val="both"/>
        <w:rPr>
          <w:szCs w:val="21"/>
        </w:rPr>
      </w:pPr>
      <w:hyperlink r:id="rId66" w:tooltip="Eosinophilic myocarditis" w:history="1">
        <w:r w:rsidR="005343FD" w:rsidRPr="005343FD">
          <w:t>Eosinophilic myocarditis</w:t>
        </w:r>
      </w:hyperlink>
      <w:r w:rsidR="005343FD" w:rsidRPr="00B107B9">
        <w:rPr>
          <w:szCs w:val="21"/>
        </w:rPr>
        <w:t> - inflammation of the myocardium caused by pathologically activated </w:t>
      </w:r>
      <w:hyperlink r:id="rId67" w:tooltip="Eosinophils" w:history="1">
        <w:r w:rsidR="005343FD" w:rsidRPr="005343FD">
          <w:t>eosinophilic</w:t>
        </w:r>
      </w:hyperlink>
      <w:r w:rsidR="005343FD" w:rsidRPr="00B107B9">
        <w:rPr>
          <w:szCs w:val="21"/>
        </w:rPr>
        <w:t> white blood cells. This disorder differs from myocarditis in its causes and treatments.</w:t>
      </w:r>
    </w:p>
    <w:p w:rsidR="005343FD" w:rsidRPr="00B107B9" w:rsidRDefault="00A87CA7" w:rsidP="008F7942">
      <w:pPr>
        <w:pStyle w:val="ListParagraph"/>
        <w:numPr>
          <w:ilvl w:val="0"/>
          <w:numId w:val="7"/>
        </w:numPr>
        <w:shd w:val="clear" w:color="auto" w:fill="FFFFFF"/>
        <w:spacing w:before="100" w:beforeAutospacing="1" w:after="24"/>
        <w:jc w:val="both"/>
        <w:rPr>
          <w:szCs w:val="21"/>
        </w:rPr>
      </w:pPr>
      <w:hyperlink r:id="rId68" w:tooltip="Valvular heart disease" w:history="1">
        <w:r w:rsidR="005343FD" w:rsidRPr="005343FD">
          <w:t>Valvular heart disease</w:t>
        </w:r>
      </w:hyperlink>
    </w:p>
    <w:p w:rsidR="005343FD" w:rsidRPr="00B107B9" w:rsidRDefault="00B107B9" w:rsidP="008F7942">
      <w:pPr>
        <w:pStyle w:val="ListParagraph"/>
        <w:numPr>
          <w:ilvl w:val="0"/>
          <w:numId w:val="7"/>
        </w:numPr>
        <w:shd w:val="clear" w:color="auto" w:fill="FFFFFF"/>
        <w:spacing w:before="100" w:beforeAutospacing="1" w:after="24"/>
        <w:jc w:val="both"/>
        <w:rPr>
          <w:szCs w:val="21"/>
        </w:rPr>
      </w:pPr>
      <w:r w:rsidRPr="00B107B9">
        <w:rPr>
          <w:szCs w:val="21"/>
        </w:rPr>
        <w:t xml:space="preserve"> </w:t>
      </w:r>
      <w:hyperlink r:id="rId69" w:tooltip="Congenital heart disease" w:history="1">
        <w:r w:rsidR="005343FD" w:rsidRPr="005343FD">
          <w:t>Congenital heart disease</w:t>
        </w:r>
      </w:hyperlink>
      <w:r w:rsidR="005343FD" w:rsidRPr="00B107B9">
        <w:rPr>
          <w:szCs w:val="21"/>
        </w:rPr>
        <w:t> – heart structure malformations existing at birth</w:t>
      </w:r>
    </w:p>
    <w:p w:rsidR="005343FD" w:rsidRPr="00B107B9" w:rsidRDefault="00A87CA7" w:rsidP="008F7942">
      <w:pPr>
        <w:pStyle w:val="ListParagraph"/>
        <w:numPr>
          <w:ilvl w:val="0"/>
          <w:numId w:val="7"/>
        </w:numPr>
        <w:shd w:val="clear" w:color="auto" w:fill="FFFFFF"/>
        <w:spacing w:before="100" w:beforeAutospacing="1" w:after="24"/>
        <w:jc w:val="both"/>
        <w:rPr>
          <w:szCs w:val="21"/>
        </w:rPr>
      </w:pPr>
      <w:hyperlink r:id="rId70" w:tooltip="Rheumatic heart disease" w:history="1">
        <w:r w:rsidR="005343FD" w:rsidRPr="005343FD">
          <w:t>Rheumatic heart disease</w:t>
        </w:r>
      </w:hyperlink>
      <w:r w:rsidR="005343FD" w:rsidRPr="00B107B9">
        <w:rPr>
          <w:szCs w:val="21"/>
        </w:rPr>
        <w:t> – heart muscles and valves damage due to </w:t>
      </w:r>
      <w:hyperlink r:id="rId71" w:tooltip="Rheumatic fever" w:history="1">
        <w:r w:rsidR="005343FD" w:rsidRPr="005343FD">
          <w:t>rheumatic fever</w:t>
        </w:r>
      </w:hyperlink>
      <w:r w:rsidR="005343FD" w:rsidRPr="00B107B9">
        <w:rPr>
          <w:szCs w:val="21"/>
        </w:rPr>
        <w:t> caused by </w:t>
      </w:r>
      <w:hyperlink r:id="rId72" w:tooltip="Streptococcus pyogenes" w:history="1">
        <w:r w:rsidR="005343FD" w:rsidRPr="00B107B9">
          <w:rPr>
            <w:iCs/>
          </w:rPr>
          <w:t>Streptococcus pyogenes</w:t>
        </w:r>
      </w:hyperlink>
      <w:r w:rsidR="005343FD" w:rsidRPr="00B107B9">
        <w:rPr>
          <w:szCs w:val="21"/>
        </w:rPr>
        <w:t> a </w:t>
      </w:r>
      <w:hyperlink r:id="rId73" w:tooltip="Group A streptococcal infection" w:history="1">
        <w:r w:rsidR="005343FD" w:rsidRPr="005343FD">
          <w:t>group A streptococcal infection</w:t>
        </w:r>
      </w:hyperlink>
      <w:r w:rsidR="005343FD" w:rsidRPr="00B107B9">
        <w:rPr>
          <w:szCs w:val="21"/>
        </w:rPr>
        <w:t>.</w:t>
      </w:r>
    </w:p>
    <w:p w:rsidR="00B107B9" w:rsidRDefault="00B107B9" w:rsidP="00B107B9">
      <w:pPr>
        <w:shd w:val="clear" w:color="auto" w:fill="FFFFFF"/>
        <w:spacing w:before="100" w:beforeAutospacing="1" w:after="24"/>
        <w:rPr>
          <w:szCs w:val="21"/>
        </w:rPr>
      </w:pPr>
    </w:p>
    <w:p w:rsidR="005343FD" w:rsidRDefault="005343FD" w:rsidP="00B107B9">
      <w:pPr>
        <w:shd w:val="clear" w:color="auto" w:fill="FFFFFF"/>
        <w:spacing w:before="100" w:beforeAutospacing="1" w:after="24"/>
        <w:rPr>
          <w:b/>
          <w:sz w:val="28"/>
          <w:szCs w:val="21"/>
        </w:rPr>
      </w:pPr>
      <w:r w:rsidRPr="00DE7166">
        <w:rPr>
          <w:b/>
          <w:sz w:val="28"/>
          <w:szCs w:val="21"/>
        </w:rPr>
        <w:t>1.3 Statement of the problem:-</w:t>
      </w:r>
    </w:p>
    <w:p w:rsidR="003A37FC" w:rsidRPr="003A37FC" w:rsidRDefault="00B107B9" w:rsidP="00A1326B">
      <w:pPr>
        <w:shd w:val="clear" w:color="auto" w:fill="FFFFFF"/>
        <w:spacing w:after="360"/>
        <w:jc w:val="both"/>
      </w:pPr>
      <w:r>
        <w:tab/>
      </w:r>
      <w:r w:rsidR="003A37FC" w:rsidRPr="003A37FC">
        <w:t>The tests you'll need to diagnose your heart disease depend on what condition your doctor thinks you might have. No matter what type of heart disease you have, your doctor will likely perform a physical exam and ask about your personal and family medical history before doing any tests. Besides blood tests and a chest X-ray, tests to diagnose heart disease can include:</w:t>
      </w:r>
    </w:p>
    <w:p w:rsidR="003A37FC" w:rsidRPr="003A37FC" w:rsidRDefault="003A37FC" w:rsidP="00A1326B">
      <w:pPr>
        <w:numPr>
          <w:ilvl w:val="0"/>
          <w:numId w:val="3"/>
        </w:numPr>
        <w:shd w:val="clear" w:color="auto" w:fill="FFFFFF"/>
        <w:spacing w:before="100" w:beforeAutospacing="1" w:after="180"/>
        <w:ind w:left="540"/>
        <w:jc w:val="both"/>
      </w:pPr>
      <w:r w:rsidRPr="003A37FC">
        <w:rPr>
          <w:b/>
          <w:bCs/>
          <w:sz w:val="28"/>
        </w:rPr>
        <w:t>Electrocardiogram (ECG):-</w:t>
      </w:r>
      <w:r w:rsidRPr="003A37FC">
        <w:t>An ECG records these electrical signals and can help your doctor detect irregularities in your heart's rhythm and structure. You may have an ECG while you're at rest or while exercising (stress electrocardiogram).</w:t>
      </w:r>
    </w:p>
    <w:p w:rsidR="003A37FC" w:rsidRPr="003A37FC" w:rsidRDefault="003A37FC" w:rsidP="00A1326B">
      <w:pPr>
        <w:numPr>
          <w:ilvl w:val="0"/>
          <w:numId w:val="3"/>
        </w:numPr>
        <w:shd w:val="clear" w:color="auto" w:fill="FFFFFF"/>
        <w:spacing w:before="100" w:beforeAutospacing="1" w:after="180"/>
        <w:ind w:left="540"/>
        <w:jc w:val="both"/>
      </w:pPr>
      <w:r w:rsidRPr="003A37FC">
        <w:rPr>
          <w:b/>
          <w:bCs/>
          <w:sz w:val="28"/>
        </w:rPr>
        <w:t>Holter monitoring:-</w:t>
      </w:r>
      <w:r w:rsidRPr="003A37FC">
        <w:rPr>
          <w:sz w:val="28"/>
        </w:rPr>
        <w:t> </w:t>
      </w:r>
      <w:r w:rsidRPr="003A37FC">
        <w:t>A Holter monitor is a portable device you wear to record a continuous ECG, usually for 24 to 72 hours. Holter monitoring is used to detect heart rhythm irregularities that aren't found during a regular ECG exam.</w:t>
      </w:r>
    </w:p>
    <w:p w:rsidR="003A37FC" w:rsidRPr="003A37FC" w:rsidRDefault="003A37FC" w:rsidP="00A1326B">
      <w:pPr>
        <w:numPr>
          <w:ilvl w:val="0"/>
          <w:numId w:val="3"/>
        </w:numPr>
        <w:shd w:val="clear" w:color="auto" w:fill="FFFFFF"/>
        <w:spacing w:before="100" w:beforeAutospacing="1" w:after="180"/>
        <w:ind w:left="540"/>
        <w:jc w:val="both"/>
      </w:pPr>
      <w:r w:rsidRPr="003A37FC">
        <w:rPr>
          <w:b/>
          <w:bCs/>
          <w:sz w:val="28"/>
        </w:rPr>
        <w:t>Echocardiogram:-</w:t>
      </w:r>
      <w:r w:rsidRPr="003A37FC">
        <w:t>This noninvasive exam, which includes an ultrasound of your chest, shows detailed images of your heart's structure and function.</w:t>
      </w:r>
    </w:p>
    <w:p w:rsidR="003A37FC" w:rsidRPr="003A37FC" w:rsidRDefault="003A37FC" w:rsidP="00A1326B">
      <w:pPr>
        <w:numPr>
          <w:ilvl w:val="0"/>
          <w:numId w:val="3"/>
        </w:numPr>
        <w:shd w:val="clear" w:color="auto" w:fill="FFFFFF"/>
        <w:spacing w:before="100" w:beforeAutospacing="1" w:after="180"/>
        <w:ind w:left="540"/>
        <w:jc w:val="both"/>
      </w:pPr>
      <w:r w:rsidRPr="003A37FC">
        <w:rPr>
          <w:b/>
          <w:bCs/>
          <w:sz w:val="28"/>
        </w:rPr>
        <w:t>Stress test:-</w:t>
      </w:r>
      <w:r w:rsidRPr="003A37FC">
        <w:rPr>
          <w:sz w:val="28"/>
        </w:rPr>
        <w:t> </w:t>
      </w:r>
      <w:r w:rsidRPr="003A37FC">
        <w:t>This type of test involves raising your heart rate with exercise or medicine while performing heart tests and imaging to check how your heart responds.</w:t>
      </w:r>
    </w:p>
    <w:p w:rsidR="003A37FC" w:rsidRPr="003A37FC" w:rsidRDefault="003A37FC" w:rsidP="00A1326B">
      <w:pPr>
        <w:numPr>
          <w:ilvl w:val="0"/>
          <w:numId w:val="3"/>
        </w:numPr>
        <w:shd w:val="clear" w:color="auto" w:fill="FFFFFF"/>
        <w:spacing w:after="180"/>
        <w:ind w:left="540"/>
        <w:jc w:val="both"/>
      </w:pPr>
      <w:r w:rsidRPr="003A37FC">
        <w:rPr>
          <w:b/>
          <w:bCs/>
          <w:sz w:val="28"/>
        </w:rPr>
        <w:t>Cardiac catheterization:-</w:t>
      </w:r>
      <w:r w:rsidRPr="003A37FC">
        <w:t>In this test, a short tube (sheath) is inserted into a vein or artery in your leg (groin) or arm. A hollow, flexible and longer tube (guide catheter) is then inserted into the sheath. Aided by X-ray images on a monitor, your doctor threads the guide catheter through that artery until it reaches your heart.</w:t>
      </w:r>
    </w:p>
    <w:p w:rsidR="003A37FC" w:rsidRPr="003A37FC" w:rsidRDefault="003A37FC" w:rsidP="00A1326B">
      <w:pPr>
        <w:shd w:val="clear" w:color="auto" w:fill="FFFFFF"/>
        <w:spacing w:after="180"/>
        <w:ind w:left="540"/>
        <w:jc w:val="both"/>
      </w:pPr>
      <w:r w:rsidRPr="003A37FC">
        <w:lastRenderedPageBreak/>
        <w:t>The pressures in your heart chambers can be measured, and dye can be injected. The dye can be seen on an X-ray, which helps your doctor see the blood flow through your heart, blood vessels and valves to check for abnormalities.</w:t>
      </w:r>
    </w:p>
    <w:p w:rsidR="003A37FC" w:rsidRPr="003A37FC" w:rsidRDefault="003A37FC" w:rsidP="00A1326B">
      <w:pPr>
        <w:numPr>
          <w:ilvl w:val="0"/>
          <w:numId w:val="3"/>
        </w:numPr>
        <w:shd w:val="clear" w:color="auto" w:fill="FFFFFF"/>
        <w:spacing w:before="100" w:beforeAutospacing="1" w:after="180"/>
        <w:ind w:left="540"/>
        <w:jc w:val="both"/>
      </w:pPr>
      <w:r w:rsidRPr="003A37FC">
        <w:rPr>
          <w:b/>
          <w:bCs/>
          <w:sz w:val="28"/>
        </w:rPr>
        <w:t>Cardiac computerized tomography (CT) scan:-</w:t>
      </w:r>
      <w:r w:rsidRPr="003A37FC">
        <w:t>This test is often used to check for heart problems. In a cardiac CT scan, you lie on a table inside a doughnut-shaped machine. An X-ray tube inside the machine rotates around your body and collects images of your heart and chest.</w:t>
      </w:r>
    </w:p>
    <w:p w:rsidR="00B107B9" w:rsidRDefault="003A37FC" w:rsidP="00A1326B">
      <w:pPr>
        <w:numPr>
          <w:ilvl w:val="0"/>
          <w:numId w:val="3"/>
        </w:numPr>
        <w:shd w:val="clear" w:color="auto" w:fill="FFFFFF"/>
        <w:spacing w:after="180"/>
        <w:ind w:left="540"/>
        <w:jc w:val="both"/>
      </w:pPr>
      <w:r w:rsidRPr="003A37FC">
        <w:rPr>
          <w:b/>
          <w:bCs/>
          <w:sz w:val="28"/>
        </w:rPr>
        <w:t>Cardiac magnetic resonance imaging (MRI):-</w:t>
      </w:r>
      <w:r w:rsidRPr="003A37FC">
        <w:t>For this test, you lie on a table inside a long tube-like machine that produces a magnetic field. The magnetic field produces pictures to help your doctor evaluate your heart.</w:t>
      </w:r>
    </w:p>
    <w:p w:rsidR="00B107B9" w:rsidRDefault="00B107B9" w:rsidP="00B107B9">
      <w:pPr>
        <w:shd w:val="clear" w:color="auto" w:fill="FFFFFF"/>
        <w:spacing w:after="180"/>
      </w:pPr>
    </w:p>
    <w:p w:rsidR="00B107B9" w:rsidRDefault="00B107B9" w:rsidP="00B107B9">
      <w:pPr>
        <w:shd w:val="clear" w:color="auto" w:fill="FFFFFF"/>
        <w:spacing w:after="180"/>
        <w:ind w:left="180"/>
      </w:pPr>
      <w:r w:rsidRPr="00B107B9">
        <w:rPr>
          <w:b/>
          <w:sz w:val="28"/>
          <w:szCs w:val="21"/>
        </w:rPr>
        <w:t xml:space="preserve">1.4 </w:t>
      </w:r>
      <w:r w:rsidR="003A37FC" w:rsidRPr="00B107B9">
        <w:rPr>
          <w:b/>
          <w:sz w:val="28"/>
          <w:szCs w:val="21"/>
        </w:rPr>
        <w:t>Objective:-</w:t>
      </w:r>
    </w:p>
    <w:p w:rsidR="00B107B9" w:rsidRDefault="00B107B9" w:rsidP="00B107B9">
      <w:pPr>
        <w:shd w:val="clear" w:color="auto" w:fill="FFFFFF"/>
        <w:spacing w:after="180"/>
        <w:ind w:left="180"/>
        <w:rPr>
          <w:szCs w:val="21"/>
        </w:rPr>
      </w:pPr>
      <w:r>
        <w:rPr>
          <w:szCs w:val="21"/>
        </w:rPr>
        <w:tab/>
      </w:r>
      <w:r w:rsidR="002F6DF0" w:rsidRPr="00B107B9">
        <w:rPr>
          <w:szCs w:val="21"/>
        </w:rPr>
        <w:t>This practice leads to unwanted biases, errors and excessive medical costs which affects the quality of service provided to patients.Thus we proposed the computer based patient records could reduce medical errors, enhance patient safety decrease unwanted practice variation, and improve patient outcome.</w:t>
      </w:r>
    </w:p>
    <w:p w:rsidR="00B107B9" w:rsidRPr="00B107B9" w:rsidRDefault="002F6DF0" w:rsidP="00B107B9">
      <w:pPr>
        <w:shd w:val="clear" w:color="auto" w:fill="FFFFFF"/>
        <w:spacing w:after="180"/>
        <w:ind w:left="180"/>
      </w:pPr>
      <w:r w:rsidRPr="00B107B9">
        <w:rPr>
          <w:szCs w:val="21"/>
        </w:rPr>
        <w:t xml:space="preserve"> </w:t>
      </w:r>
    </w:p>
    <w:p w:rsidR="007F6E95" w:rsidRPr="00B107B9" w:rsidRDefault="007F6E95" w:rsidP="00B107B9">
      <w:pPr>
        <w:shd w:val="clear" w:color="auto" w:fill="FFFFFF"/>
        <w:spacing w:after="24"/>
        <w:rPr>
          <w:szCs w:val="21"/>
        </w:rPr>
      </w:pPr>
      <w:r>
        <w:rPr>
          <w:b/>
          <w:sz w:val="28"/>
          <w:szCs w:val="21"/>
        </w:rPr>
        <w:t>1.5 Technical objective:-</w:t>
      </w:r>
    </w:p>
    <w:p w:rsidR="00B107B9" w:rsidRDefault="007F6E95" w:rsidP="00A1326B">
      <w:pPr>
        <w:shd w:val="clear" w:color="auto" w:fill="FFFFFF"/>
        <w:spacing w:after="0"/>
        <w:ind w:firstLine="720"/>
        <w:jc w:val="both"/>
        <w:rPr>
          <w:b/>
          <w:sz w:val="28"/>
          <w:szCs w:val="21"/>
        </w:rPr>
      </w:pPr>
      <w:r w:rsidRPr="007F6E95">
        <w:rPr>
          <w:szCs w:val="21"/>
        </w:rPr>
        <w:t>The main objective of this project is to develop a prototype Intelligent Heart Disease Prediction System using three data mining modeling techniques, namely, PCA, SVM</w:t>
      </w:r>
      <w:r>
        <w:rPr>
          <w:szCs w:val="21"/>
        </w:rPr>
        <w:t>.</w:t>
      </w:r>
    </w:p>
    <w:p w:rsidR="003C6A67" w:rsidRDefault="003C6A67" w:rsidP="00A61E31">
      <w:pPr>
        <w:shd w:val="clear" w:color="auto" w:fill="FFFFFF"/>
        <w:spacing w:before="240" w:after="0"/>
        <w:rPr>
          <w:ins w:id="0" w:author="shashank gupta" w:date="2019-04-29T00:51:00Z"/>
          <w:rFonts w:eastAsiaTheme="minorHAnsi"/>
          <w:b/>
          <w:sz w:val="28"/>
          <w:szCs w:val="32"/>
        </w:rPr>
      </w:pPr>
    </w:p>
    <w:p w:rsidR="00E2711E" w:rsidRDefault="00E2711E" w:rsidP="00A61E31">
      <w:pPr>
        <w:shd w:val="clear" w:color="auto" w:fill="FFFFFF"/>
        <w:spacing w:before="240" w:after="0"/>
        <w:rPr>
          <w:ins w:id="1" w:author="sowmya setty" w:date="2019-04-29T03:16:00Z"/>
          <w:rFonts w:eastAsiaTheme="minorHAnsi"/>
          <w:b/>
          <w:sz w:val="28"/>
          <w:szCs w:val="32"/>
        </w:rPr>
      </w:pPr>
    </w:p>
    <w:p w:rsidR="00E2711E" w:rsidRDefault="00E2711E" w:rsidP="00A61E31">
      <w:pPr>
        <w:shd w:val="clear" w:color="auto" w:fill="FFFFFF"/>
        <w:spacing w:before="240" w:after="0"/>
        <w:rPr>
          <w:ins w:id="2" w:author="sowmya setty" w:date="2019-04-29T03:16:00Z"/>
          <w:rFonts w:eastAsiaTheme="minorHAnsi"/>
          <w:b/>
          <w:sz w:val="28"/>
          <w:szCs w:val="32"/>
        </w:rPr>
      </w:pPr>
    </w:p>
    <w:p w:rsidR="002F2C3B" w:rsidRDefault="002F2C3B" w:rsidP="00A61E31">
      <w:pPr>
        <w:shd w:val="clear" w:color="auto" w:fill="FFFFFF"/>
        <w:spacing w:before="240" w:after="0"/>
        <w:rPr>
          <w:ins w:id="3" w:author="sowmya setty" w:date="2019-04-30T18:15:00Z"/>
          <w:rFonts w:eastAsiaTheme="minorHAnsi"/>
          <w:b/>
          <w:sz w:val="28"/>
          <w:szCs w:val="32"/>
        </w:rPr>
      </w:pPr>
    </w:p>
    <w:p w:rsidR="002F2C3B" w:rsidRDefault="002F2C3B" w:rsidP="00A61E31">
      <w:pPr>
        <w:shd w:val="clear" w:color="auto" w:fill="FFFFFF"/>
        <w:spacing w:before="240" w:after="0"/>
        <w:rPr>
          <w:ins w:id="4" w:author="sowmya setty" w:date="2019-04-30T18:15:00Z"/>
          <w:rFonts w:eastAsiaTheme="minorHAnsi"/>
          <w:b/>
          <w:sz w:val="28"/>
          <w:szCs w:val="32"/>
        </w:rPr>
      </w:pPr>
    </w:p>
    <w:p w:rsidR="00A61E31" w:rsidDel="00E2711E" w:rsidRDefault="00B107B9" w:rsidP="00E2711E">
      <w:pPr>
        <w:shd w:val="clear" w:color="auto" w:fill="FFFFFF"/>
        <w:spacing w:before="240" w:after="0"/>
        <w:rPr>
          <w:del w:id="5" w:author="sowmya setty" w:date="2019-04-29T03:16:00Z"/>
          <w:rFonts w:eastAsiaTheme="minorHAnsi"/>
          <w:b/>
          <w:sz w:val="28"/>
          <w:szCs w:val="32"/>
        </w:rPr>
      </w:pPr>
      <w:r>
        <w:rPr>
          <w:rFonts w:eastAsiaTheme="minorHAnsi"/>
          <w:b/>
          <w:sz w:val="28"/>
          <w:szCs w:val="32"/>
        </w:rPr>
        <w:lastRenderedPageBreak/>
        <w:t>1.6</w:t>
      </w:r>
      <w:r w:rsidR="008F7942">
        <w:rPr>
          <w:rFonts w:eastAsiaTheme="minorHAnsi"/>
          <w:b/>
          <w:sz w:val="28"/>
          <w:szCs w:val="32"/>
        </w:rPr>
        <w:t xml:space="preserve"> </w:t>
      </w:r>
      <w:r w:rsidR="007F6E95" w:rsidRPr="007F6E95">
        <w:rPr>
          <w:rFonts w:eastAsiaTheme="minorHAnsi"/>
          <w:b/>
          <w:sz w:val="28"/>
          <w:szCs w:val="32"/>
        </w:rPr>
        <w:t>System Overview:</w:t>
      </w:r>
      <w:del w:id="6" w:author="sowmya setty" w:date="2019-04-29T03:16:00Z">
        <w:r w:rsidR="007F6E95" w:rsidRPr="007F6E95" w:rsidDel="00E2711E">
          <w:rPr>
            <w:rFonts w:eastAsiaTheme="minorHAnsi"/>
            <w:b/>
            <w:sz w:val="28"/>
            <w:szCs w:val="32"/>
          </w:rPr>
          <w:delText>-</w:delText>
        </w:r>
      </w:del>
    </w:p>
    <w:p w:rsidR="00E2711E" w:rsidRDefault="00E2711E" w:rsidP="00A61E31">
      <w:pPr>
        <w:shd w:val="clear" w:color="auto" w:fill="FFFFFF"/>
        <w:spacing w:before="240" w:after="0"/>
        <w:rPr>
          <w:ins w:id="7" w:author="sowmya setty" w:date="2019-04-29T03:16:00Z"/>
          <w:rFonts w:eastAsiaTheme="minorHAnsi"/>
          <w:b/>
          <w:sz w:val="28"/>
          <w:szCs w:val="32"/>
        </w:rPr>
      </w:pPr>
    </w:p>
    <w:p w:rsidR="008F7942" w:rsidRPr="00A61E31" w:rsidDel="00E2711E" w:rsidRDefault="008F7942">
      <w:pPr>
        <w:shd w:val="clear" w:color="auto" w:fill="FFFFFF"/>
        <w:spacing w:before="240" w:after="0"/>
        <w:rPr>
          <w:del w:id="8" w:author="sowmya setty" w:date="2019-04-29T03:17:00Z"/>
          <w:rFonts w:eastAsiaTheme="minorHAnsi"/>
          <w:b/>
          <w:sz w:val="28"/>
          <w:szCs w:val="32"/>
        </w:rPr>
        <w:pPrChange w:id="9" w:author="sowmya setty" w:date="2019-04-29T03:16:00Z">
          <w:pPr>
            <w:shd w:val="clear" w:color="auto" w:fill="FFFFFF"/>
            <w:spacing w:before="240" w:after="0"/>
            <w:ind w:firstLine="720"/>
          </w:pPr>
        </w:pPrChange>
      </w:pPr>
      <w:r w:rsidRPr="008F7942">
        <w:rPr>
          <w:rFonts w:eastAsiaTheme="minorHAnsi"/>
          <w:szCs w:val="32"/>
        </w:rPr>
        <w:t>This</w:t>
      </w:r>
      <w:r w:rsidR="00A61E31">
        <w:rPr>
          <w:rFonts w:eastAsiaTheme="minorHAnsi"/>
          <w:szCs w:val="32"/>
        </w:rPr>
        <w:t xml:space="preserve"> </w:t>
      </w:r>
      <w:r w:rsidRPr="008F7942">
        <w:rPr>
          <w:rFonts w:eastAsiaTheme="minorHAnsi"/>
          <w:szCs w:val="32"/>
        </w:rPr>
        <w:t xml:space="preserve">system named “Heart disease failure using machine learning” that aims to predict heart disease accuracy rate using machine </w:t>
      </w:r>
      <w:proofErr w:type="gramStart"/>
      <w:r w:rsidRPr="008F7942">
        <w:rPr>
          <w:rFonts w:eastAsiaTheme="minorHAnsi"/>
          <w:szCs w:val="32"/>
        </w:rPr>
        <w:t>learning .This</w:t>
      </w:r>
      <w:proofErr w:type="gramEnd"/>
      <w:r w:rsidRPr="008F7942">
        <w:rPr>
          <w:rFonts w:eastAsiaTheme="minorHAnsi"/>
          <w:szCs w:val="32"/>
        </w:rPr>
        <w:t xml:space="preserve"> project is intended to solve the mental and physical dilemma created in patients. </w:t>
      </w:r>
    </w:p>
    <w:p w:rsidR="00E2711E" w:rsidRDefault="00E2711E">
      <w:pPr>
        <w:shd w:val="clear" w:color="auto" w:fill="FFFFFF"/>
        <w:spacing w:before="240" w:after="0"/>
        <w:rPr>
          <w:ins w:id="10" w:author="sowmya setty" w:date="2019-04-29T03:14:00Z"/>
          <w:rFonts w:eastAsiaTheme="minorHAnsi"/>
          <w:b/>
          <w:sz w:val="28"/>
          <w:szCs w:val="28"/>
        </w:rPr>
        <w:pPrChange w:id="11" w:author="sowmya setty" w:date="2019-04-29T03:17:00Z">
          <w:pPr>
            <w:autoSpaceDE w:val="0"/>
            <w:autoSpaceDN w:val="0"/>
            <w:adjustRightInd w:val="0"/>
            <w:spacing w:before="240" w:after="0"/>
            <w:jc w:val="both"/>
          </w:pPr>
        </w:pPrChange>
      </w:pPr>
    </w:p>
    <w:p w:rsidR="008F7942" w:rsidRDefault="008F7942" w:rsidP="008F7942">
      <w:pPr>
        <w:autoSpaceDE w:val="0"/>
        <w:autoSpaceDN w:val="0"/>
        <w:adjustRightInd w:val="0"/>
        <w:spacing w:before="240" w:after="0"/>
        <w:jc w:val="both"/>
        <w:rPr>
          <w:rFonts w:eastAsiaTheme="minorHAnsi"/>
          <w:b/>
          <w:sz w:val="28"/>
          <w:szCs w:val="28"/>
        </w:rPr>
      </w:pPr>
      <w:r>
        <w:rPr>
          <w:rFonts w:eastAsiaTheme="minorHAnsi"/>
          <w:b/>
          <w:sz w:val="28"/>
          <w:szCs w:val="28"/>
        </w:rPr>
        <w:t xml:space="preserve">1.7 </w:t>
      </w:r>
      <w:r w:rsidRPr="00956B99">
        <w:rPr>
          <w:rFonts w:eastAsiaTheme="minorHAnsi"/>
          <w:b/>
          <w:sz w:val="28"/>
          <w:szCs w:val="28"/>
        </w:rPr>
        <w:t xml:space="preserve">System </w:t>
      </w:r>
      <w:proofErr w:type="gramStart"/>
      <w:r w:rsidRPr="00956B99">
        <w:rPr>
          <w:rFonts w:eastAsiaTheme="minorHAnsi"/>
          <w:b/>
          <w:sz w:val="28"/>
          <w:szCs w:val="28"/>
        </w:rPr>
        <w:t>Features:-</w:t>
      </w:r>
      <w:proofErr w:type="gramEnd"/>
    </w:p>
    <w:p w:rsidR="008F7942" w:rsidRPr="00E2711E" w:rsidRDefault="00E2711E" w:rsidP="008F7942">
      <w:pPr>
        <w:autoSpaceDE w:val="0"/>
        <w:autoSpaceDN w:val="0"/>
        <w:adjustRightInd w:val="0"/>
        <w:spacing w:after="0"/>
        <w:jc w:val="both"/>
        <w:rPr>
          <w:rFonts w:eastAsiaTheme="minorHAnsi"/>
          <w:b/>
          <w:rPrChange w:id="12" w:author="sowmya setty" w:date="2019-04-29T03:15:00Z">
            <w:rPr>
              <w:rFonts w:eastAsiaTheme="minorHAnsi"/>
              <w:b/>
              <w:sz w:val="28"/>
              <w:szCs w:val="28"/>
            </w:rPr>
          </w:rPrChange>
        </w:rPr>
      </w:pPr>
      <w:ins w:id="13" w:author="sowmya setty" w:date="2019-04-29T03:14:00Z">
        <w:r>
          <w:rPr>
            <w:rFonts w:eastAsiaTheme="minorHAnsi"/>
            <w:b/>
            <w:sz w:val="28"/>
            <w:szCs w:val="28"/>
          </w:rPr>
          <w:t xml:space="preserve"> </w:t>
        </w:r>
      </w:ins>
      <w:ins w:id="14" w:author="sowmya setty" w:date="2019-04-29T03:15:00Z">
        <w:r>
          <w:rPr>
            <w:rFonts w:eastAsiaTheme="minorHAnsi"/>
            <w:b/>
            <w:sz w:val="28"/>
            <w:szCs w:val="28"/>
          </w:rPr>
          <w:t xml:space="preserve">  </w:t>
        </w:r>
      </w:ins>
      <w:del w:id="15" w:author="sowmya setty" w:date="2019-04-29T03:14:00Z">
        <w:r w:rsidR="008F7942" w:rsidRPr="00E2711E" w:rsidDel="00E2711E">
          <w:rPr>
            <w:rFonts w:eastAsiaTheme="minorHAnsi"/>
            <w:b/>
            <w:rPrChange w:id="16" w:author="sowmya setty" w:date="2019-04-29T03:15:00Z">
              <w:rPr>
                <w:rFonts w:eastAsiaTheme="minorHAnsi"/>
                <w:b/>
                <w:sz w:val="28"/>
                <w:szCs w:val="28"/>
              </w:rPr>
            </w:rPrChange>
          </w:rPr>
          <w:delText>1.7.1.</w:delText>
        </w:r>
      </w:del>
      <w:r w:rsidR="008F7942" w:rsidRPr="00E2711E">
        <w:rPr>
          <w:rFonts w:eastAsiaTheme="minorHAnsi"/>
          <w:b/>
          <w:rPrChange w:id="17" w:author="sowmya setty" w:date="2019-04-29T03:15:00Z">
            <w:rPr>
              <w:rFonts w:eastAsiaTheme="minorHAnsi"/>
              <w:b/>
              <w:sz w:val="28"/>
              <w:szCs w:val="28"/>
            </w:rPr>
          </w:rPrChange>
        </w:rPr>
        <w:t xml:space="preserve"> Heart disease prediction</w:t>
      </w:r>
    </w:p>
    <w:p w:rsidR="00205B9A" w:rsidRDefault="00A1326B" w:rsidP="00205B9A">
      <w:pPr>
        <w:autoSpaceDE w:val="0"/>
        <w:autoSpaceDN w:val="0"/>
        <w:adjustRightInd w:val="0"/>
        <w:spacing w:after="0"/>
        <w:jc w:val="both"/>
        <w:rPr>
          <w:rFonts w:eastAsiaTheme="minorHAnsi"/>
          <w:szCs w:val="28"/>
        </w:rPr>
      </w:pPr>
      <w:r>
        <w:rPr>
          <w:rFonts w:eastAsiaTheme="minorHAnsi"/>
          <w:b/>
          <w:sz w:val="28"/>
          <w:szCs w:val="28"/>
        </w:rPr>
        <w:tab/>
      </w:r>
      <w:r>
        <w:rPr>
          <w:rFonts w:eastAsiaTheme="minorHAnsi"/>
          <w:szCs w:val="28"/>
        </w:rPr>
        <w:t xml:space="preserve">Heart disease prediction is an action of predicting how accurate the heart disease is in a </w:t>
      </w:r>
      <w:proofErr w:type="gramStart"/>
      <w:r>
        <w:rPr>
          <w:rFonts w:eastAsiaTheme="minorHAnsi"/>
          <w:szCs w:val="28"/>
        </w:rPr>
        <w:t>patient.This</w:t>
      </w:r>
      <w:proofErr w:type="gramEnd"/>
      <w:r>
        <w:rPr>
          <w:rFonts w:eastAsiaTheme="minorHAnsi"/>
          <w:szCs w:val="28"/>
        </w:rPr>
        <w:t xml:space="preserve"> prediction feature of this system tries to predict the accurate rate of disease in return which involves an output i.e; linear SVM, non linear SVM and kernel RBF  .</w:t>
      </w:r>
    </w:p>
    <w:p w:rsidR="00A1326B" w:rsidRPr="00205B9A" w:rsidRDefault="00205B9A" w:rsidP="00205B9A">
      <w:pPr>
        <w:autoSpaceDE w:val="0"/>
        <w:autoSpaceDN w:val="0"/>
        <w:adjustRightInd w:val="0"/>
        <w:spacing w:before="240" w:after="0"/>
        <w:jc w:val="both"/>
        <w:rPr>
          <w:rFonts w:eastAsiaTheme="minorHAnsi"/>
          <w:szCs w:val="28"/>
        </w:rPr>
      </w:pPr>
      <w:r w:rsidRPr="00205B9A">
        <w:rPr>
          <w:rFonts w:eastAsiaTheme="minorHAnsi"/>
          <w:b/>
          <w:sz w:val="28"/>
          <w:szCs w:val="28"/>
        </w:rPr>
        <w:t>1.8</w:t>
      </w:r>
      <w:r w:rsidR="002F6DF0" w:rsidRPr="00205B9A">
        <w:rPr>
          <w:rFonts w:eastAsiaTheme="minorHAnsi"/>
          <w:b/>
          <w:sz w:val="28"/>
          <w:szCs w:val="28"/>
        </w:rPr>
        <w:t xml:space="preserve"> </w:t>
      </w:r>
      <w:r w:rsidR="00A1326B" w:rsidRPr="00205B9A">
        <w:rPr>
          <w:rFonts w:eastAsiaTheme="minorHAnsi"/>
          <w:b/>
          <w:sz w:val="28"/>
          <w:szCs w:val="28"/>
        </w:rPr>
        <w:t>Existing System:-</w:t>
      </w:r>
    </w:p>
    <w:p w:rsidR="002F6DF0" w:rsidRDefault="002F6DF0" w:rsidP="00FF07BD">
      <w:pPr>
        <w:autoSpaceDE w:val="0"/>
        <w:autoSpaceDN w:val="0"/>
        <w:adjustRightInd w:val="0"/>
        <w:spacing w:before="240" w:after="0"/>
        <w:ind w:firstLine="720"/>
        <w:jc w:val="both"/>
        <w:rPr>
          <w:rFonts w:eastAsiaTheme="minorHAnsi"/>
          <w:szCs w:val="32"/>
        </w:rPr>
      </w:pPr>
      <w:r w:rsidRPr="002F6DF0">
        <w:rPr>
          <w:rFonts w:eastAsiaTheme="minorHAnsi"/>
          <w:szCs w:val="32"/>
        </w:rPr>
        <w:t>Clinical decisions are often made based on doctors' intui</w:t>
      </w:r>
      <w:r>
        <w:rPr>
          <w:rFonts w:eastAsiaTheme="minorHAnsi"/>
          <w:szCs w:val="32"/>
        </w:rPr>
        <w:t>tion and experience rather than</w:t>
      </w:r>
    </w:p>
    <w:p w:rsidR="00C30538" w:rsidRDefault="002F6DF0" w:rsidP="00FF07BD">
      <w:pPr>
        <w:autoSpaceDE w:val="0"/>
        <w:autoSpaceDN w:val="0"/>
        <w:adjustRightInd w:val="0"/>
        <w:spacing w:after="0"/>
        <w:jc w:val="both"/>
        <w:rPr>
          <w:rFonts w:eastAsiaTheme="minorHAnsi"/>
          <w:szCs w:val="32"/>
        </w:rPr>
      </w:pPr>
      <w:r w:rsidRPr="002F6DF0">
        <w:rPr>
          <w:rFonts w:eastAsiaTheme="minorHAnsi"/>
          <w:szCs w:val="32"/>
        </w:rPr>
        <w:t>on the knowledge rich data hidden in the database.</w:t>
      </w:r>
      <w:r w:rsidR="004F400A">
        <w:rPr>
          <w:rFonts w:eastAsiaTheme="minorHAnsi"/>
          <w:szCs w:val="32"/>
        </w:rPr>
        <w:t xml:space="preserve"> </w:t>
      </w:r>
      <w:r w:rsidRPr="002F6DF0">
        <w:rPr>
          <w:rFonts w:eastAsiaTheme="minorHAnsi"/>
          <w:szCs w:val="32"/>
        </w:rPr>
        <w:t xml:space="preserve">This practice leads to unwanted biases, errors and excessive medical costs which affects the quality </w:t>
      </w:r>
      <w:r w:rsidR="004F400A">
        <w:rPr>
          <w:rFonts w:eastAsiaTheme="minorHAnsi"/>
          <w:szCs w:val="32"/>
        </w:rPr>
        <w:t xml:space="preserve">of service provided to patients. </w:t>
      </w:r>
      <w:r w:rsidRPr="002F6DF0">
        <w:rPr>
          <w:rFonts w:eastAsiaTheme="minorHAnsi"/>
          <w:szCs w:val="32"/>
        </w:rPr>
        <w:t>There are many ways that a medical misdiagnosis can present itself. Whether a doctor is at fault, or hospital staff, a misdiagnosis of a serious illness can have very extreme and ha</w:t>
      </w:r>
      <w:r w:rsidR="00A61E31">
        <w:rPr>
          <w:rFonts w:eastAsiaTheme="minorHAnsi"/>
          <w:szCs w:val="32"/>
        </w:rPr>
        <w:t>rmful effects.</w:t>
      </w:r>
      <w:r w:rsidR="004F400A">
        <w:rPr>
          <w:rFonts w:eastAsiaTheme="minorHAnsi"/>
          <w:szCs w:val="32"/>
        </w:rPr>
        <w:t xml:space="preserve"> </w:t>
      </w:r>
      <w:r w:rsidR="00A61E31">
        <w:rPr>
          <w:rFonts w:eastAsiaTheme="minorHAnsi"/>
          <w:szCs w:val="32"/>
        </w:rPr>
        <w:t>Medical m</w:t>
      </w:r>
      <w:r w:rsidRPr="002F6DF0">
        <w:rPr>
          <w:rFonts w:eastAsiaTheme="minorHAnsi"/>
          <w:szCs w:val="32"/>
        </w:rPr>
        <w:t>isdiagnoses are a serious risk to our healthcare profession. If they continue, then people will fear going to the hospital f treatment.</w:t>
      </w:r>
    </w:p>
    <w:p w:rsidR="00A61E31" w:rsidRDefault="00A61E31" w:rsidP="00FF07BD">
      <w:pPr>
        <w:autoSpaceDE w:val="0"/>
        <w:autoSpaceDN w:val="0"/>
        <w:adjustRightInd w:val="0"/>
        <w:spacing w:after="0"/>
        <w:ind w:firstLine="720"/>
        <w:jc w:val="both"/>
        <w:rPr>
          <w:rFonts w:eastAsiaTheme="minorHAnsi"/>
          <w:szCs w:val="32"/>
        </w:rPr>
      </w:pPr>
      <w:r>
        <w:rPr>
          <w:rFonts w:eastAsiaTheme="minorHAnsi"/>
          <w:szCs w:val="32"/>
        </w:rPr>
        <w:t xml:space="preserve">When we look into the ancient stages into history the disease identification to a person is made based on the prior or past medical records of the concerned person and that’s </w:t>
      </w:r>
      <w:r w:rsidR="004F400A">
        <w:rPr>
          <w:rFonts w:eastAsiaTheme="minorHAnsi"/>
          <w:szCs w:val="32"/>
        </w:rPr>
        <w:t>all was a medical all</w:t>
      </w:r>
      <w:r>
        <w:rPr>
          <w:rFonts w:eastAsiaTheme="minorHAnsi"/>
          <w:szCs w:val="32"/>
        </w:rPr>
        <w:t>iances in order to get paid form the consumers.</w:t>
      </w:r>
      <w:r w:rsidR="00C3382F">
        <w:rPr>
          <w:rFonts w:eastAsiaTheme="minorHAnsi"/>
          <w:szCs w:val="32"/>
        </w:rPr>
        <w:t xml:space="preserve"> There is a lot of misdiagnosis going on in the current era too like producing fraudulent outcomes or results and keeping this in mind we look forward and wish to do project in this field in order to serve the people in utmost.</w:t>
      </w:r>
    </w:p>
    <w:p w:rsidR="003A0710" w:rsidRDefault="003A0710" w:rsidP="00FF07BD">
      <w:pPr>
        <w:autoSpaceDE w:val="0"/>
        <w:autoSpaceDN w:val="0"/>
        <w:adjustRightInd w:val="0"/>
        <w:spacing w:after="0"/>
        <w:ind w:firstLine="720"/>
        <w:jc w:val="both"/>
        <w:rPr>
          <w:rFonts w:eastAsiaTheme="minorHAnsi"/>
          <w:szCs w:val="32"/>
        </w:rPr>
      </w:pPr>
      <w:r>
        <w:rPr>
          <w:rFonts w:eastAsiaTheme="minorHAnsi"/>
          <w:szCs w:val="32"/>
        </w:rPr>
        <w:t xml:space="preserve">There is </w:t>
      </w:r>
      <w:r w:rsidR="00F82720">
        <w:rPr>
          <w:rFonts w:eastAsiaTheme="minorHAnsi"/>
          <w:szCs w:val="32"/>
        </w:rPr>
        <w:t>no proper clinical diagnosis of heart disease in these days everything seems to be commercial even in the medical field.</w:t>
      </w:r>
      <w:r w:rsidR="00FF07BD">
        <w:rPr>
          <w:rFonts w:eastAsiaTheme="minorHAnsi"/>
          <w:szCs w:val="32"/>
        </w:rPr>
        <w:t xml:space="preserve"> </w:t>
      </w:r>
      <w:r w:rsidR="00F82720">
        <w:rPr>
          <w:rFonts w:eastAsiaTheme="minorHAnsi"/>
          <w:szCs w:val="32"/>
        </w:rPr>
        <w:t>The national patient safety foundation cites t</w:t>
      </w:r>
      <w:r w:rsidR="00FF07BD">
        <w:rPr>
          <w:rFonts w:eastAsiaTheme="minorHAnsi"/>
          <w:szCs w:val="32"/>
        </w:rPr>
        <w:t>hat fall to 42% of medical patie</w:t>
      </w:r>
      <w:r w:rsidR="00F82720">
        <w:rPr>
          <w:rFonts w:eastAsiaTheme="minorHAnsi"/>
          <w:szCs w:val="32"/>
        </w:rPr>
        <w:t>nce feel they have had experienced a medical error or a missed diagnosis.</w:t>
      </w:r>
      <w:r w:rsidR="00FF07BD">
        <w:rPr>
          <w:rFonts w:eastAsiaTheme="minorHAnsi"/>
          <w:szCs w:val="32"/>
        </w:rPr>
        <w:t xml:space="preserve"> </w:t>
      </w:r>
      <w:r w:rsidR="00F82720">
        <w:rPr>
          <w:rFonts w:eastAsiaTheme="minorHAnsi"/>
          <w:szCs w:val="32"/>
        </w:rPr>
        <w:t>Patient safety is sometimes negligently given the backseat for other concerns,</w:t>
      </w:r>
      <w:r w:rsidR="00FF07BD">
        <w:rPr>
          <w:rFonts w:eastAsiaTheme="minorHAnsi"/>
          <w:szCs w:val="32"/>
        </w:rPr>
        <w:t xml:space="preserve"> </w:t>
      </w:r>
      <w:r w:rsidR="00F82720">
        <w:rPr>
          <w:rFonts w:eastAsiaTheme="minorHAnsi"/>
          <w:szCs w:val="32"/>
        </w:rPr>
        <w:t>such as the cost of medical tests,</w:t>
      </w:r>
      <w:r w:rsidR="00FF07BD">
        <w:rPr>
          <w:rFonts w:eastAsiaTheme="minorHAnsi"/>
          <w:szCs w:val="32"/>
        </w:rPr>
        <w:t xml:space="preserve"> </w:t>
      </w:r>
      <w:r w:rsidR="00F82720">
        <w:rPr>
          <w:rFonts w:eastAsiaTheme="minorHAnsi"/>
          <w:szCs w:val="32"/>
        </w:rPr>
        <w:t>drugs and operations.</w:t>
      </w:r>
    </w:p>
    <w:p w:rsidR="00FF07BD" w:rsidRDefault="00FF07BD" w:rsidP="00FF07BD">
      <w:pPr>
        <w:autoSpaceDE w:val="0"/>
        <w:autoSpaceDN w:val="0"/>
        <w:adjustRightInd w:val="0"/>
        <w:spacing w:after="0"/>
        <w:ind w:firstLine="720"/>
        <w:jc w:val="both"/>
        <w:rPr>
          <w:rFonts w:eastAsiaTheme="minorHAnsi"/>
          <w:szCs w:val="32"/>
        </w:rPr>
      </w:pPr>
      <w:r>
        <w:rPr>
          <w:rFonts w:eastAsiaTheme="minorHAnsi"/>
          <w:szCs w:val="32"/>
        </w:rPr>
        <w:lastRenderedPageBreak/>
        <w:t>Medical misdiagnosis are serious risk to our health care profession. If they continue, then people will fear going to the hospital. We can put an end to medical diagnosis is by informing the public and filling claims and suits against the medical practitioners at fault.</w:t>
      </w:r>
    </w:p>
    <w:p w:rsidR="00CE0EE9" w:rsidRPr="00956B99" w:rsidRDefault="00655ECD" w:rsidP="00CE0EE9">
      <w:pPr>
        <w:autoSpaceDE w:val="0"/>
        <w:autoSpaceDN w:val="0"/>
        <w:adjustRightInd w:val="0"/>
        <w:spacing w:after="0"/>
        <w:jc w:val="both"/>
        <w:rPr>
          <w:rFonts w:eastAsiaTheme="minorHAnsi"/>
          <w:b/>
          <w:sz w:val="28"/>
          <w:szCs w:val="28"/>
        </w:rPr>
      </w:pPr>
      <w:r>
        <w:rPr>
          <w:rFonts w:eastAsiaTheme="minorHAnsi"/>
          <w:b/>
          <w:sz w:val="28"/>
          <w:szCs w:val="28"/>
        </w:rPr>
        <w:t>1.9</w:t>
      </w:r>
      <w:r w:rsidR="00CE0EE9" w:rsidRPr="00956B99">
        <w:rPr>
          <w:rFonts w:eastAsiaTheme="minorHAnsi"/>
          <w:b/>
          <w:sz w:val="28"/>
          <w:szCs w:val="28"/>
        </w:rPr>
        <w:t xml:space="preserve"> Proposed System:-</w:t>
      </w:r>
    </w:p>
    <w:p w:rsidR="005C1DF1" w:rsidRDefault="00AB7F2B" w:rsidP="00CE0EE9">
      <w:pPr>
        <w:autoSpaceDE w:val="0"/>
        <w:autoSpaceDN w:val="0"/>
        <w:adjustRightInd w:val="0"/>
        <w:spacing w:after="0"/>
        <w:ind w:firstLine="720"/>
        <w:jc w:val="both"/>
        <w:rPr>
          <w:rFonts w:eastAsiaTheme="minorHAnsi"/>
          <w:szCs w:val="32"/>
        </w:rPr>
      </w:pPr>
      <w:r w:rsidRPr="00CE0EE9">
        <w:rPr>
          <w:rFonts w:eastAsiaTheme="minorHAnsi"/>
          <w:szCs w:val="32"/>
        </w:rPr>
        <w:t>The main objective of this project is to develo</w:t>
      </w:r>
      <w:r w:rsidR="00CE0EE9">
        <w:rPr>
          <w:rFonts w:eastAsiaTheme="minorHAnsi"/>
          <w:szCs w:val="32"/>
        </w:rPr>
        <w:t xml:space="preserve">p a prototype Intelligent Heart </w:t>
      </w:r>
      <w:r w:rsidRPr="00CE0EE9">
        <w:rPr>
          <w:rFonts w:eastAsiaTheme="minorHAnsi"/>
          <w:szCs w:val="32"/>
        </w:rPr>
        <w:t>Disease Prediction System using three data mining modelin</w:t>
      </w:r>
      <w:r w:rsidR="00FE396B">
        <w:rPr>
          <w:rFonts w:eastAsiaTheme="minorHAnsi"/>
          <w:szCs w:val="32"/>
        </w:rPr>
        <w:t>g techniques, namely, PCA, SVM .</w:t>
      </w:r>
      <w:r w:rsidRPr="00CE0EE9">
        <w:rPr>
          <w:rFonts w:eastAsiaTheme="minorHAnsi"/>
          <w:szCs w:val="32"/>
        </w:rPr>
        <w:t xml:space="preserve">This practice leads to unwanted biases, errors and excessive medical costs which affects the quality of service provided to patients. Thus we proposed the computer based patient records could reduce medical errors, enhance patient safety decrease unwanted practice variation, and improve patient outcome. </w:t>
      </w:r>
    </w:p>
    <w:p w:rsidR="00FE396B" w:rsidRDefault="00FE396B" w:rsidP="00CE0EE9">
      <w:pPr>
        <w:autoSpaceDE w:val="0"/>
        <w:autoSpaceDN w:val="0"/>
        <w:adjustRightInd w:val="0"/>
        <w:spacing w:after="0"/>
        <w:ind w:firstLine="720"/>
        <w:jc w:val="both"/>
        <w:rPr>
          <w:rFonts w:eastAsiaTheme="minorHAnsi"/>
          <w:szCs w:val="32"/>
        </w:rPr>
      </w:pPr>
      <w:r>
        <w:rPr>
          <w:rFonts w:eastAsiaTheme="minorHAnsi"/>
          <w:szCs w:val="32"/>
        </w:rPr>
        <w:t>This suggestion is promising as data modeling and analysis tools, e.g.,data mining, have the potential to generate a knowledge-rich environment which can help to significantly improve the quality of clinical decisions.</w:t>
      </w:r>
    </w:p>
    <w:p w:rsidR="00CE0EE9" w:rsidRDefault="00FE396B" w:rsidP="00FE396B">
      <w:pPr>
        <w:autoSpaceDE w:val="0"/>
        <w:autoSpaceDN w:val="0"/>
        <w:adjustRightInd w:val="0"/>
        <w:spacing w:after="0"/>
        <w:ind w:firstLine="720"/>
        <w:jc w:val="both"/>
        <w:rPr>
          <w:rFonts w:eastAsiaTheme="minorHAnsi"/>
          <w:szCs w:val="32"/>
        </w:rPr>
      </w:pPr>
      <w:r>
        <w:rPr>
          <w:rFonts w:eastAsiaTheme="minorHAnsi"/>
          <w:szCs w:val="32"/>
        </w:rPr>
        <w:t>So, its providing effective treatments, it also helps to reduce treatment cost. To enhance visualization and ease of interpretation.</w:t>
      </w:r>
      <w:r w:rsidR="00CE0EE9" w:rsidRPr="00CE0EE9">
        <w:rPr>
          <w:rFonts w:eastAsiaTheme="minorHAnsi"/>
          <w:szCs w:val="32"/>
        </w:rPr>
        <w:t xml:space="preserve">  </w:t>
      </w:r>
    </w:p>
    <w:p w:rsidR="00CE0EE9" w:rsidDel="002F2C3B" w:rsidRDefault="00390795" w:rsidP="00390795">
      <w:pPr>
        <w:autoSpaceDE w:val="0"/>
        <w:autoSpaceDN w:val="0"/>
        <w:adjustRightInd w:val="0"/>
        <w:spacing w:after="0"/>
        <w:ind w:firstLine="720"/>
        <w:jc w:val="both"/>
        <w:rPr>
          <w:del w:id="18" w:author="sowmya setty" w:date="2019-04-29T03:16:00Z"/>
          <w:rFonts w:eastAsiaTheme="minorHAnsi"/>
          <w:szCs w:val="32"/>
        </w:rPr>
      </w:pPr>
      <w:r w:rsidRPr="00390795">
        <w:rPr>
          <w:rFonts w:eastAsiaTheme="minorHAnsi"/>
          <w:szCs w:val="32"/>
        </w:rPr>
        <w:t>The most effective model to predict patients with heart di</w:t>
      </w:r>
      <w:r w:rsidR="001F6C35">
        <w:rPr>
          <w:rFonts w:eastAsiaTheme="minorHAnsi"/>
          <w:szCs w:val="32"/>
        </w:rPr>
        <w:t>sease appears to be SKleam library</w:t>
      </w:r>
      <w:r w:rsidRPr="00390795">
        <w:rPr>
          <w:rFonts w:eastAsiaTheme="minorHAnsi"/>
          <w:szCs w:val="32"/>
        </w:rPr>
        <w:t xml:space="preserve"> followed by N</w:t>
      </w:r>
      <w:r w:rsidR="001F6C35">
        <w:rPr>
          <w:rFonts w:eastAsiaTheme="minorHAnsi"/>
          <w:szCs w:val="32"/>
        </w:rPr>
        <w:t>eural Network</w:t>
      </w:r>
      <w:r w:rsidRPr="00390795">
        <w:rPr>
          <w:rFonts w:eastAsiaTheme="minorHAnsi"/>
          <w:szCs w:val="32"/>
        </w:rPr>
        <w:t>. Five mining goals are defined based on business intelligence and data exploration. The goals are evaluated against the trained models. All three models could answer complex queries, each with</w:t>
      </w:r>
      <w:r>
        <w:rPr>
          <w:rFonts w:eastAsiaTheme="minorHAnsi"/>
          <w:szCs w:val="32"/>
        </w:rPr>
        <w:t xml:space="preserve"> its own strength with respect</w:t>
      </w:r>
      <w:r w:rsidRPr="00390795">
        <w:rPr>
          <w:rFonts w:eastAsiaTheme="minorHAnsi"/>
          <w:szCs w:val="32"/>
        </w:rPr>
        <w:t xml:space="preserve"> ease of model interpretation, access to detailed information and accu</w:t>
      </w:r>
      <w:r w:rsidR="001F6C35">
        <w:rPr>
          <w:rFonts w:eastAsiaTheme="minorHAnsi"/>
          <w:szCs w:val="32"/>
        </w:rPr>
        <w:t>racy. SKleam library</w:t>
      </w:r>
      <w:r w:rsidRPr="00390795">
        <w:rPr>
          <w:rFonts w:eastAsiaTheme="minorHAnsi"/>
          <w:szCs w:val="32"/>
        </w:rPr>
        <w:t xml:space="preserve"> could answer four out of the five goals; Decision Trees, three; and Neural Network, two. Although not the most effective model, Decision Trees results are easier to read and interpret. The drill through feature to access detailed patients’ profiles is only availabl</w:t>
      </w:r>
      <w:r w:rsidR="001F6C35">
        <w:rPr>
          <w:rFonts w:eastAsiaTheme="minorHAnsi"/>
          <w:szCs w:val="32"/>
        </w:rPr>
        <w:t>e in Decision Trees. SKleam library</w:t>
      </w:r>
      <w:r w:rsidRPr="00390795">
        <w:rPr>
          <w:rFonts w:eastAsiaTheme="minorHAnsi"/>
          <w:szCs w:val="32"/>
        </w:rPr>
        <w:t xml:space="preserve"> fared better than Decision Trees as it could identify all the significant medical predictors. The relationship between attributes produced by</w:t>
      </w:r>
      <w:r>
        <w:rPr>
          <w:rFonts w:eastAsiaTheme="minorHAnsi"/>
          <w:szCs w:val="32"/>
        </w:rPr>
        <w:t xml:space="preserve"> </w:t>
      </w:r>
      <w:r w:rsidRPr="00390795">
        <w:rPr>
          <w:rFonts w:eastAsiaTheme="minorHAnsi"/>
          <w:szCs w:val="32"/>
        </w:rPr>
        <w:t xml:space="preserve">Neural Network is more difficult to understand. IHDPS can be further enhanced and expanded. For example, it can incorporate other medical attributes besides the 15 listed in Figure 1. It can also incorporate other data mining techniques, e.g., Time Series, Clustering and Association Rules. Continuous data can also be used instead of just categorical data. Another area is to use Text Mining to mine the vast amount of unstructured data available in healthcare databases. Another challenge would be to integrate data mining and text </w:t>
      </w:r>
      <w:proofErr w:type="gramStart"/>
      <w:r w:rsidRPr="00390795">
        <w:rPr>
          <w:rFonts w:eastAsiaTheme="minorHAnsi"/>
          <w:szCs w:val="32"/>
        </w:rPr>
        <w:t>mining .</w:t>
      </w:r>
      <w:proofErr w:type="gramEnd"/>
    </w:p>
    <w:p w:rsidR="002F2C3B" w:rsidRDefault="002F2C3B" w:rsidP="00E2711E">
      <w:pPr>
        <w:autoSpaceDE w:val="0"/>
        <w:autoSpaceDN w:val="0"/>
        <w:adjustRightInd w:val="0"/>
        <w:spacing w:after="0"/>
        <w:ind w:firstLine="720"/>
        <w:jc w:val="both"/>
        <w:rPr>
          <w:ins w:id="19" w:author="sowmya setty" w:date="2019-04-30T18:14:00Z"/>
          <w:rFonts w:eastAsiaTheme="minorHAnsi"/>
          <w:szCs w:val="32"/>
        </w:rPr>
      </w:pPr>
    </w:p>
    <w:p w:rsidR="002F2C3B" w:rsidRDefault="002F2C3B">
      <w:pPr>
        <w:autoSpaceDE w:val="0"/>
        <w:autoSpaceDN w:val="0"/>
        <w:adjustRightInd w:val="0"/>
        <w:spacing w:after="0"/>
        <w:ind w:firstLine="720"/>
        <w:jc w:val="both"/>
        <w:rPr>
          <w:ins w:id="20" w:author="sowmya setty" w:date="2019-04-30T18:15:00Z"/>
          <w:rFonts w:eastAsiaTheme="minorHAnsi"/>
          <w:szCs w:val="32"/>
        </w:rPr>
      </w:pPr>
    </w:p>
    <w:p w:rsidR="00DB5311" w:rsidDel="00E2711E" w:rsidRDefault="002F2C3B" w:rsidP="00390795">
      <w:pPr>
        <w:autoSpaceDE w:val="0"/>
        <w:autoSpaceDN w:val="0"/>
        <w:adjustRightInd w:val="0"/>
        <w:spacing w:after="0"/>
        <w:ind w:firstLine="720"/>
        <w:jc w:val="both"/>
        <w:rPr>
          <w:del w:id="21" w:author="sowmya setty" w:date="2019-04-29T03:16:00Z"/>
          <w:rFonts w:eastAsiaTheme="minorHAnsi"/>
          <w:szCs w:val="32"/>
        </w:rPr>
      </w:pPr>
      <w:ins w:id="22" w:author="sowmya setty" w:date="2019-04-30T18:14:00Z">
        <w:r>
          <w:rPr>
            <w:rFonts w:eastAsiaTheme="minorHAnsi"/>
            <w:szCs w:val="32"/>
          </w:rPr>
          <w:lastRenderedPageBreak/>
          <w:t xml:space="preserve">                       </w:t>
        </w:r>
      </w:ins>
    </w:p>
    <w:p w:rsidR="00DB5311" w:rsidDel="00E2711E" w:rsidRDefault="00DB5311" w:rsidP="00390795">
      <w:pPr>
        <w:autoSpaceDE w:val="0"/>
        <w:autoSpaceDN w:val="0"/>
        <w:adjustRightInd w:val="0"/>
        <w:spacing w:after="0"/>
        <w:ind w:firstLine="720"/>
        <w:jc w:val="both"/>
        <w:rPr>
          <w:del w:id="23" w:author="sowmya setty" w:date="2019-04-29T03:16:00Z"/>
          <w:rFonts w:eastAsiaTheme="minorHAnsi"/>
          <w:szCs w:val="32"/>
        </w:rPr>
      </w:pPr>
    </w:p>
    <w:p w:rsidR="00DB5311" w:rsidDel="00E2711E" w:rsidRDefault="00DB5311" w:rsidP="00390795">
      <w:pPr>
        <w:autoSpaceDE w:val="0"/>
        <w:autoSpaceDN w:val="0"/>
        <w:adjustRightInd w:val="0"/>
        <w:spacing w:after="0"/>
        <w:ind w:firstLine="720"/>
        <w:jc w:val="both"/>
        <w:rPr>
          <w:del w:id="24" w:author="sowmya setty" w:date="2019-04-29T03:16:00Z"/>
          <w:rFonts w:eastAsiaTheme="minorHAnsi"/>
          <w:szCs w:val="32"/>
        </w:rPr>
      </w:pPr>
    </w:p>
    <w:p w:rsidR="00DB5311" w:rsidRDefault="00DB5311">
      <w:pPr>
        <w:autoSpaceDE w:val="0"/>
        <w:autoSpaceDN w:val="0"/>
        <w:adjustRightInd w:val="0"/>
        <w:spacing w:after="0"/>
        <w:ind w:firstLine="720"/>
        <w:jc w:val="both"/>
        <w:rPr>
          <w:b/>
          <w:sz w:val="32"/>
          <w:szCs w:val="32"/>
        </w:rPr>
        <w:pPrChange w:id="25" w:author="sowmya setty" w:date="2019-04-29T03:16:00Z">
          <w:pPr>
            <w:spacing w:line="240" w:lineRule="auto"/>
            <w:jc w:val="center"/>
          </w:pPr>
        </w:pPrChange>
      </w:pPr>
      <w:r w:rsidRPr="00956B99">
        <w:rPr>
          <w:b/>
          <w:sz w:val="32"/>
          <w:szCs w:val="32"/>
        </w:rPr>
        <w:t>2. SYSTEM REQUIREMENTS</w:t>
      </w:r>
    </w:p>
    <w:p w:rsidR="00DB5311" w:rsidRDefault="00DB5311" w:rsidP="00DB5311">
      <w:pPr>
        <w:spacing w:before="240" w:after="0"/>
        <w:rPr>
          <w:b/>
          <w:sz w:val="28"/>
          <w:szCs w:val="32"/>
        </w:rPr>
      </w:pPr>
      <w:r w:rsidRPr="00DB5311">
        <w:rPr>
          <w:b/>
          <w:sz w:val="32"/>
          <w:szCs w:val="32"/>
        </w:rPr>
        <w:t xml:space="preserve">2.1 </w:t>
      </w:r>
      <w:r w:rsidRPr="00DB5311">
        <w:rPr>
          <w:b/>
          <w:sz w:val="28"/>
          <w:szCs w:val="32"/>
        </w:rPr>
        <w:t>Hardware requirements:-</w:t>
      </w:r>
    </w:p>
    <w:p w:rsidR="005C1DF1" w:rsidRPr="00DB5311" w:rsidRDefault="00AB7F2B" w:rsidP="00DB5311">
      <w:pPr>
        <w:pStyle w:val="ListParagraph"/>
        <w:numPr>
          <w:ilvl w:val="0"/>
          <w:numId w:val="15"/>
        </w:numPr>
        <w:spacing w:before="240"/>
        <w:rPr>
          <w:szCs w:val="32"/>
        </w:rPr>
      </w:pPr>
      <w:r w:rsidRPr="00DB5311">
        <w:rPr>
          <w:szCs w:val="32"/>
        </w:rPr>
        <w:t>1 GB RAM or more</w:t>
      </w:r>
    </w:p>
    <w:p w:rsidR="005C1DF1" w:rsidRPr="00DB5311" w:rsidRDefault="00AB7F2B" w:rsidP="00DB5311">
      <w:pPr>
        <w:pStyle w:val="ListParagraph"/>
        <w:numPr>
          <w:ilvl w:val="0"/>
          <w:numId w:val="15"/>
        </w:numPr>
        <w:spacing w:before="240"/>
        <w:rPr>
          <w:szCs w:val="32"/>
        </w:rPr>
      </w:pPr>
      <w:r w:rsidRPr="00DB5311">
        <w:rPr>
          <w:szCs w:val="32"/>
        </w:rPr>
        <w:t>32 or 64 bit processor</w:t>
      </w:r>
    </w:p>
    <w:p w:rsidR="005C1DF1" w:rsidRPr="00DB5311" w:rsidRDefault="00AB7F2B" w:rsidP="00DB5311">
      <w:pPr>
        <w:pStyle w:val="ListParagraph"/>
        <w:numPr>
          <w:ilvl w:val="0"/>
          <w:numId w:val="15"/>
        </w:numPr>
        <w:spacing w:before="240"/>
        <w:rPr>
          <w:szCs w:val="32"/>
        </w:rPr>
      </w:pPr>
      <w:r w:rsidRPr="00DB5311">
        <w:rPr>
          <w:szCs w:val="32"/>
        </w:rPr>
        <w:t>1Ghz speed</w:t>
      </w:r>
    </w:p>
    <w:p w:rsidR="00DB5311" w:rsidRDefault="00AB7F2B" w:rsidP="00DB5311">
      <w:pPr>
        <w:pStyle w:val="ListParagraph"/>
        <w:numPr>
          <w:ilvl w:val="0"/>
          <w:numId w:val="15"/>
        </w:numPr>
        <w:spacing w:before="240"/>
        <w:rPr>
          <w:szCs w:val="32"/>
        </w:rPr>
      </w:pPr>
      <w:r w:rsidRPr="00DB5311">
        <w:rPr>
          <w:szCs w:val="32"/>
        </w:rPr>
        <w:t>6 GB memory or more.</w:t>
      </w:r>
    </w:p>
    <w:p w:rsidR="00DB5311" w:rsidRDefault="00DB5311" w:rsidP="00DB5311">
      <w:pPr>
        <w:pStyle w:val="ListParagraph"/>
        <w:spacing w:before="240"/>
        <w:rPr>
          <w:szCs w:val="32"/>
        </w:rPr>
      </w:pPr>
    </w:p>
    <w:p w:rsidR="00DB5311" w:rsidRDefault="00DB5311" w:rsidP="00DB5311">
      <w:pPr>
        <w:spacing w:before="240"/>
        <w:rPr>
          <w:b/>
          <w:sz w:val="28"/>
          <w:szCs w:val="32"/>
        </w:rPr>
      </w:pPr>
      <w:r w:rsidRPr="00DB5311">
        <w:rPr>
          <w:b/>
          <w:sz w:val="28"/>
          <w:szCs w:val="32"/>
        </w:rPr>
        <w:t>2.2 Software requirements:-</w:t>
      </w:r>
    </w:p>
    <w:p w:rsidR="0036627F" w:rsidRDefault="0036627F" w:rsidP="0036627F">
      <w:pPr>
        <w:spacing w:before="240"/>
        <w:ind w:firstLine="360"/>
        <w:rPr>
          <w:b/>
          <w:sz w:val="28"/>
          <w:szCs w:val="32"/>
        </w:rPr>
      </w:pPr>
      <w:r w:rsidRPr="00956B99">
        <w:rPr>
          <w:lang w:val="en-IN"/>
        </w:rPr>
        <w:t>Proposed model requires a python development platform which could support the requ</w:t>
      </w:r>
      <w:r>
        <w:rPr>
          <w:lang w:val="en-IN"/>
        </w:rPr>
        <w:t xml:space="preserve">ired python library known as SKleam </w:t>
      </w:r>
    </w:p>
    <w:p w:rsidR="005C1DF1" w:rsidRPr="0036627F" w:rsidRDefault="00AB7F2B" w:rsidP="0036627F">
      <w:pPr>
        <w:pStyle w:val="ListParagraph"/>
        <w:numPr>
          <w:ilvl w:val="0"/>
          <w:numId w:val="17"/>
        </w:numPr>
        <w:spacing w:before="240"/>
        <w:rPr>
          <w:szCs w:val="32"/>
        </w:rPr>
      </w:pPr>
      <w:r w:rsidRPr="0036627F">
        <w:rPr>
          <w:szCs w:val="32"/>
        </w:rPr>
        <w:t>Windows operating system.</w:t>
      </w:r>
    </w:p>
    <w:p w:rsidR="005C1DF1" w:rsidRPr="0036627F" w:rsidRDefault="00AB7F2B" w:rsidP="0036627F">
      <w:pPr>
        <w:pStyle w:val="ListParagraph"/>
        <w:numPr>
          <w:ilvl w:val="0"/>
          <w:numId w:val="17"/>
        </w:numPr>
        <w:spacing w:before="240"/>
        <w:rPr>
          <w:szCs w:val="32"/>
        </w:rPr>
      </w:pPr>
      <w:r w:rsidRPr="0036627F">
        <w:rPr>
          <w:szCs w:val="32"/>
        </w:rPr>
        <w:t>Python 2.7 or above.</w:t>
      </w:r>
    </w:p>
    <w:p w:rsidR="00DB5311" w:rsidRDefault="00AB7F2B" w:rsidP="0036627F">
      <w:pPr>
        <w:pStyle w:val="ListParagraph"/>
        <w:numPr>
          <w:ilvl w:val="0"/>
          <w:numId w:val="17"/>
        </w:numPr>
        <w:spacing w:before="240"/>
        <w:rPr>
          <w:szCs w:val="32"/>
        </w:rPr>
      </w:pPr>
      <w:r w:rsidRPr="0036627F">
        <w:rPr>
          <w:szCs w:val="32"/>
        </w:rPr>
        <w:t>SVM machine learning algorithm.</w:t>
      </w: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RDefault="00F14F3F" w:rsidP="00F14F3F">
      <w:pPr>
        <w:pStyle w:val="ListParagraph"/>
        <w:spacing w:before="240"/>
        <w:rPr>
          <w:szCs w:val="32"/>
        </w:rPr>
      </w:pPr>
    </w:p>
    <w:p w:rsidR="00F14F3F" w:rsidDel="00E2711E" w:rsidRDefault="00F14F3F" w:rsidP="00F14F3F">
      <w:pPr>
        <w:shd w:val="clear" w:color="auto" w:fill="FFFFFF"/>
        <w:jc w:val="center"/>
        <w:rPr>
          <w:del w:id="26" w:author="sowmya setty" w:date="2019-04-29T03:16:00Z"/>
          <w:b/>
          <w:sz w:val="32"/>
          <w:szCs w:val="32"/>
        </w:rPr>
      </w:pPr>
    </w:p>
    <w:p w:rsidR="00E2711E" w:rsidRDefault="00E2711E" w:rsidP="00F14F3F">
      <w:pPr>
        <w:pStyle w:val="ListParagraph"/>
        <w:spacing w:before="240"/>
        <w:rPr>
          <w:ins w:id="27" w:author="sowmya setty" w:date="2019-04-29T03:16:00Z"/>
          <w:szCs w:val="32"/>
        </w:rPr>
      </w:pPr>
    </w:p>
    <w:p w:rsidR="00F14F3F" w:rsidDel="00E2711E" w:rsidRDefault="00F14F3F" w:rsidP="00F14F3F">
      <w:pPr>
        <w:shd w:val="clear" w:color="auto" w:fill="FFFFFF"/>
        <w:jc w:val="center"/>
        <w:rPr>
          <w:del w:id="28" w:author="sowmya setty" w:date="2019-04-29T03:16:00Z"/>
          <w:szCs w:val="32"/>
        </w:rPr>
      </w:pPr>
    </w:p>
    <w:p w:rsidR="00E2711E" w:rsidRDefault="00E2711E" w:rsidP="00F14F3F">
      <w:pPr>
        <w:pStyle w:val="ListParagraph"/>
        <w:spacing w:before="240"/>
        <w:rPr>
          <w:ins w:id="29" w:author="sowmya setty" w:date="2019-04-29T03:17:00Z"/>
          <w:szCs w:val="32"/>
        </w:rPr>
      </w:pPr>
    </w:p>
    <w:p w:rsidR="00E2711E" w:rsidRDefault="00E2711E" w:rsidP="00F14F3F">
      <w:pPr>
        <w:pStyle w:val="ListParagraph"/>
        <w:spacing w:before="240"/>
        <w:rPr>
          <w:ins w:id="30" w:author="sowmya setty" w:date="2019-04-29T03:17:00Z"/>
          <w:szCs w:val="32"/>
        </w:rPr>
      </w:pPr>
    </w:p>
    <w:p w:rsidR="00E2711E" w:rsidRDefault="00E2711E" w:rsidP="00F14F3F">
      <w:pPr>
        <w:pStyle w:val="ListParagraph"/>
        <w:spacing w:before="240"/>
        <w:rPr>
          <w:ins w:id="31" w:author="sowmya setty" w:date="2019-04-29T03:17:00Z"/>
          <w:szCs w:val="32"/>
        </w:rPr>
      </w:pPr>
    </w:p>
    <w:p w:rsidR="00E2711E" w:rsidRDefault="00E2711E" w:rsidP="00F14F3F">
      <w:pPr>
        <w:pStyle w:val="ListParagraph"/>
        <w:spacing w:before="240"/>
        <w:rPr>
          <w:ins w:id="32" w:author="sowmya setty" w:date="2019-04-29T03:17:00Z"/>
          <w:szCs w:val="32"/>
        </w:rPr>
      </w:pPr>
    </w:p>
    <w:p w:rsidR="00E2711E" w:rsidRDefault="00E2711E" w:rsidP="00F14F3F">
      <w:pPr>
        <w:pStyle w:val="ListParagraph"/>
        <w:spacing w:before="240"/>
        <w:rPr>
          <w:ins w:id="33" w:author="sowmya setty" w:date="2019-04-29T03:17:00Z"/>
          <w:szCs w:val="32"/>
        </w:rPr>
      </w:pPr>
    </w:p>
    <w:p w:rsidR="00E2711E" w:rsidRDefault="00E2711E" w:rsidP="00F14F3F">
      <w:pPr>
        <w:pStyle w:val="ListParagraph"/>
        <w:spacing w:before="240"/>
        <w:rPr>
          <w:ins w:id="34" w:author="sowmya setty" w:date="2019-04-29T03:17:00Z"/>
          <w:szCs w:val="32"/>
        </w:rPr>
      </w:pPr>
    </w:p>
    <w:p w:rsidR="00E2711E" w:rsidRDefault="00E2711E" w:rsidP="00F14F3F">
      <w:pPr>
        <w:pStyle w:val="ListParagraph"/>
        <w:spacing w:before="240"/>
        <w:rPr>
          <w:ins w:id="35" w:author="sowmya setty" w:date="2019-04-29T03:17:00Z"/>
          <w:szCs w:val="32"/>
        </w:rPr>
      </w:pPr>
    </w:p>
    <w:p w:rsidR="00E2711E" w:rsidRDefault="00E2711E" w:rsidP="00F14F3F">
      <w:pPr>
        <w:pStyle w:val="ListParagraph"/>
        <w:spacing w:before="240"/>
        <w:rPr>
          <w:ins w:id="36" w:author="sowmya setty" w:date="2019-04-29T03:17:00Z"/>
          <w:szCs w:val="32"/>
        </w:rPr>
      </w:pPr>
    </w:p>
    <w:p w:rsidR="00F14F3F" w:rsidDel="00E2711E" w:rsidRDefault="00F14F3F" w:rsidP="00F14F3F">
      <w:pPr>
        <w:pStyle w:val="ListParagraph"/>
        <w:spacing w:before="240"/>
        <w:rPr>
          <w:del w:id="37" w:author="sowmya setty" w:date="2019-04-29T03:15:00Z"/>
          <w:szCs w:val="32"/>
        </w:rPr>
      </w:pPr>
    </w:p>
    <w:p w:rsidR="00F14F3F" w:rsidDel="00E2711E" w:rsidRDefault="00F14F3F" w:rsidP="00F14F3F">
      <w:pPr>
        <w:pStyle w:val="ListParagraph"/>
        <w:spacing w:before="240"/>
        <w:rPr>
          <w:del w:id="38" w:author="sowmya setty" w:date="2019-04-29T03:15:00Z"/>
          <w:szCs w:val="32"/>
        </w:rPr>
      </w:pPr>
    </w:p>
    <w:p w:rsidR="00F14F3F" w:rsidDel="00E2711E" w:rsidRDefault="00F14F3F" w:rsidP="00F14F3F">
      <w:pPr>
        <w:pStyle w:val="ListParagraph"/>
        <w:spacing w:before="240"/>
        <w:rPr>
          <w:del w:id="39" w:author="sowmya setty" w:date="2019-04-29T03:15:00Z"/>
          <w:szCs w:val="32"/>
        </w:rPr>
      </w:pPr>
    </w:p>
    <w:p w:rsidR="00F14F3F" w:rsidDel="00E2711E" w:rsidRDefault="00F14F3F" w:rsidP="00F14F3F">
      <w:pPr>
        <w:pStyle w:val="ListParagraph"/>
        <w:spacing w:before="240"/>
        <w:rPr>
          <w:del w:id="40" w:author="sowmya setty" w:date="2019-04-29T03:15:00Z"/>
          <w:szCs w:val="32"/>
        </w:rPr>
      </w:pPr>
    </w:p>
    <w:p w:rsidR="00F14F3F" w:rsidDel="00E2711E" w:rsidRDefault="00F14F3F" w:rsidP="00F14F3F">
      <w:pPr>
        <w:pStyle w:val="ListParagraph"/>
        <w:spacing w:before="240"/>
        <w:rPr>
          <w:del w:id="41" w:author="sowmya setty" w:date="2019-04-29T03:15:00Z"/>
          <w:szCs w:val="32"/>
        </w:rPr>
      </w:pPr>
    </w:p>
    <w:p w:rsidR="00F14F3F" w:rsidDel="00E2711E" w:rsidRDefault="00F14F3F" w:rsidP="00F14F3F">
      <w:pPr>
        <w:pStyle w:val="ListParagraph"/>
        <w:spacing w:before="240"/>
        <w:rPr>
          <w:del w:id="42" w:author="sowmya setty" w:date="2019-04-29T03:15:00Z"/>
          <w:szCs w:val="32"/>
        </w:rPr>
      </w:pPr>
    </w:p>
    <w:p w:rsidR="00F14F3F" w:rsidRPr="00BD11A2" w:rsidRDefault="00F14F3F" w:rsidP="00F14F3F">
      <w:pPr>
        <w:shd w:val="clear" w:color="auto" w:fill="FFFFFF"/>
        <w:jc w:val="center"/>
        <w:rPr>
          <w:b/>
          <w:sz w:val="32"/>
          <w:szCs w:val="32"/>
        </w:rPr>
      </w:pPr>
      <w:r w:rsidRPr="00956B99">
        <w:rPr>
          <w:b/>
          <w:sz w:val="32"/>
          <w:szCs w:val="32"/>
        </w:rPr>
        <w:t>3. TECHNOLOGY</w:t>
      </w:r>
    </w:p>
    <w:p w:rsidR="00F14F3F" w:rsidRPr="00956B99" w:rsidRDefault="00F14F3F" w:rsidP="00F14F3F">
      <w:pPr>
        <w:shd w:val="clear" w:color="auto" w:fill="FFFFFF"/>
        <w:rPr>
          <w:b/>
          <w:sz w:val="28"/>
          <w:szCs w:val="28"/>
        </w:rPr>
      </w:pPr>
      <w:r w:rsidRPr="00956B99">
        <w:rPr>
          <w:rFonts w:eastAsiaTheme="minorHAnsi"/>
          <w:b/>
          <w:bCs/>
          <w:sz w:val="28"/>
          <w:szCs w:val="28"/>
        </w:rPr>
        <w:t>3.1 What is Machine learning:-</w:t>
      </w:r>
      <w:r w:rsidRPr="00956B99">
        <w:rPr>
          <w:rFonts w:eastAsiaTheme="minorHAnsi"/>
          <w:b/>
          <w:sz w:val="28"/>
          <w:szCs w:val="28"/>
        </w:rPr>
        <w:t> </w:t>
      </w:r>
    </w:p>
    <w:p w:rsidR="00F14F3F" w:rsidRPr="00F14F3F" w:rsidRDefault="00F14F3F" w:rsidP="00F14F3F">
      <w:pPr>
        <w:shd w:val="clear" w:color="auto" w:fill="FFFFFF"/>
        <w:ind w:firstLine="720"/>
        <w:jc w:val="both"/>
        <w:rPr>
          <w:rFonts w:eastAsiaTheme="minorHAnsi"/>
        </w:rPr>
      </w:pPr>
      <w:r>
        <w:rPr>
          <w:rFonts w:eastAsiaTheme="minorHAnsi"/>
          <w:bCs/>
        </w:rPr>
        <w:t xml:space="preserve">Machine </w:t>
      </w:r>
      <w:r w:rsidRPr="00F14F3F">
        <w:rPr>
          <w:rFonts w:eastAsiaTheme="minorHAnsi"/>
          <w:bCs/>
        </w:rPr>
        <w:t>learning</w:t>
      </w:r>
      <w:r w:rsidRPr="00F14F3F">
        <w:rPr>
          <w:rFonts w:eastAsiaTheme="minorHAnsi"/>
        </w:rPr>
        <w:t> (ML)</w:t>
      </w:r>
      <w:r>
        <w:rPr>
          <w:rFonts w:eastAsiaTheme="minorHAnsi"/>
        </w:rPr>
        <w:t xml:space="preserve"> </w:t>
      </w:r>
      <w:r w:rsidRPr="00F14F3F">
        <w:rPr>
          <w:rFonts w:eastAsiaTheme="minorHAnsi"/>
        </w:rPr>
        <w:t>is the </w:t>
      </w:r>
      <w:hyperlink r:id="rId74" w:tooltip="Branches of science" w:history="1">
        <w:r w:rsidRPr="00F14F3F">
          <w:rPr>
            <w:rStyle w:val="Hyperlink"/>
            <w:rFonts w:eastAsiaTheme="minorHAnsi"/>
            <w:color w:val="auto"/>
            <w:u w:val="none"/>
          </w:rPr>
          <w:t>scientific study</w:t>
        </w:r>
      </w:hyperlink>
      <w:r w:rsidRPr="00F14F3F">
        <w:rPr>
          <w:rFonts w:eastAsiaTheme="minorHAnsi"/>
        </w:rPr>
        <w:t> of </w:t>
      </w:r>
      <w:hyperlink r:id="rId75" w:tooltip="Algorithm" w:history="1">
        <w:r w:rsidRPr="00F14F3F">
          <w:rPr>
            <w:rStyle w:val="Hyperlink"/>
            <w:rFonts w:eastAsiaTheme="minorHAnsi"/>
            <w:color w:val="auto"/>
            <w:u w:val="none"/>
          </w:rPr>
          <w:t>algorithms</w:t>
        </w:r>
      </w:hyperlink>
      <w:r w:rsidRPr="00F14F3F">
        <w:rPr>
          <w:rFonts w:eastAsiaTheme="minorHAnsi"/>
        </w:rPr>
        <w:t> and </w:t>
      </w:r>
      <w:hyperlink r:id="rId76" w:tooltip="Statistical model" w:history="1">
        <w:r w:rsidRPr="00F14F3F">
          <w:rPr>
            <w:rStyle w:val="Hyperlink"/>
            <w:rFonts w:eastAsiaTheme="minorHAnsi"/>
            <w:color w:val="auto"/>
            <w:u w:val="none"/>
          </w:rPr>
          <w:t>statistical models</w:t>
        </w:r>
      </w:hyperlink>
      <w:r w:rsidRPr="00F14F3F">
        <w:rPr>
          <w:rFonts w:eastAsiaTheme="minorHAnsi"/>
        </w:rPr>
        <w:t> that </w:t>
      </w:r>
      <w:hyperlink r:id="rId77" w:tooltip="Computer systems" w:history="1">
        <w:r w:rsidRPr="00F14F3F">
          <w:rPr>
            <w:rStyle w:val="Hyperlink"/>
            <w:rFonts w:eastAsiaTheme="minorHAnsi"/>
            <w:color w:val="auto"/>
            <w:u w:val="none"/>
          </w:rPr>
          <w:t>computer systems</w:t>
        </w:r>
      </w:hyperlink>
      <w:r w:rsidRPr="00F14F3F">
        <w:rPr>
          <w:rFonts w:eastAsiaTheme="minorHAnsi"/>
        </w:rPr>
        <w:t> use to effectively perform a specific task without using explicit instructions, relying on patterns and inference instead. It is seen as a subset of </w:t>
      </w:r>
      <w:hyperlink r:id="rId78" w:tooltip="Artificial intelligence" w:history="1">
        <w:r w:rsidRPr="00F14F3F">
          <w:rPr>
            <w:rStyle w:val="Hyperlink"/>
            <w:rFonts w:eastAsiaTheme="minorHAnsi"/>
            <w:color w:val="auto"/>
            <w:u w:val="none"/>
          </w:rPr>
          <w:t>artificial intelligence</w:t>
        </w:r>
      </w:hyperlink>
      <w:r w:rsidRPr="00F14F3F">
        <w:rPr>
          <w:rFonts w:eastAsiaTheme="minorHAnsi"/>
        </w:rPr>
        <w:t>. Machine learning algorithms build a mathematical model of sample data, known as "</w:t>
      </w:r>
      <w:hyperlink r:id="rId79" w:tooltip="Training data" w:history="1">
        <w:r w:rsidRPr="00F14F3F">
          <w:rPr>
            <w:rStyle w:val="Hyperlink"/>
            <w:rFonts w:eastAsiaTheme="minorHAnsi"/>
            <w:color w:val="auto"/>
            <w:u w:val="none"/>
          </w:rPr>
          <w:t>training data</w:t>
        </w:r>
      </w:hyperlink>
      <w:r w:rsidRPr="00F14F3F">
        <w:rPr>
          <w:rFonts w:eastAsiaTheme="minorHAnsi"/>
        </w:rPr>
        <w:t>", in order to make predictions or decisions without being explicitly programmed to perform the task. Machine learning algorithms are used in a wide variety of applications, such as </w:t>
      </w:r>
      <w:hyperlink r:id="rId80" w:tooltip="Email filtering" w:history="1">
        <w:r w:rsidRPr="00F14F3F">
          <w:rPr>
            <w:rStyle w:val="Hyperlink"/>
            <w:rFonts w:eastAsiaTheme="minorHAnsi"/>
            <w:color w:val="auto"/>
            <w:u w:val="none"/>
          </w:rPr>
          <w:t>email filtering</w:t>
        </w:r>
      </w:hyperlink>
      <w:r w:rsidRPr="00F14F3F">
        <w:rPr>
          <w:rFonts w:eastAsiaTheme="minorHAnsi"/>
        </w:rPr>
        <w:t>, and </w:t>
      </w:r>
      <w:hyperlink r:id="rId81" w:tooltip="Computer vision" w:history="1">
        <w:r w:rsidRPr="00F14F3F">
          <w:rPr>
            <w:rStyle w:val="Hyperlink"/>
            <w:rFonts w:eastAsiaTheme="minorHAnsi"/>
            <w:color w:val="auto"/>
            <w:u w:val="none"/>
          </w:rPr>
          <w:t>computer vision</w:t>
        </w:r>
      </w:hyperlink>
      <w:r w:rsidRPr="00F14F3F">
        <w:rPr>
          <w:rFonts w:eastAsiaTheme="minorHAnsi"/>
        </w:rPr>
        <w:t>, where it is infeasible to develop an algorithm of specific instructions for performing the task. Machine learning is closely related to </w:t>
      </w:r>
      <w:hyperlink r:id="rId82" w:tooltip="Computational statistics" w:history="1">
        <w:r w:rsidRPr="00F14F3F">
          <w:rPr>
            <w:rStyle w:val="Hyperlink"/>
            <w:rFonts w:eastAsiaTheme="minorHAnsi"/>
            <w:color w:val="auto"/>
            <w:u w:val="none"/>
          </w:rPr>
          <w:t>computational statistics</w:t>
        </w:r>
      </w:hyperlink>
      <w:r w:rsidRPr="00F14F3F">
        <w:rPr>
          <w:rFonts w:eastAsiaTheme="minorHAnsi"/>
        </w:rPr>
        <w:t>, which focuses on making predictions using computers. The study of </w:t>
      </w:r>
      <w:hyperlink r:id="rId83" w:tooltip="Mathematical optimization" w:history="1">
        <w:r w:rsidRPr="00F14F3F">
          <w:rPr>
            <w:rStyle w:val="Hyperlink"/>
            <w:rFonts w:eastAsiaTheme="minorHAnsi"/>
            <w:color w:val="auto"/>
            <w:u w:val="none"/>
          </w:rPr>
          <w:t>mathematical optimization</w:t>
        </w:r>
      </w:hyperlink>
      <w:r w:rsidRPr="00F14F3F">
        <w:rPr>
          <w:rFonts w:eastAsiaTheme="minorHAnsi"/>
        </w:rPr>
        <w:t> delivers methods, theory and application domains to the field of machine learning. </w:t>
      </w:r>
      <w:hyperlink r:id="rId84" w:tooltip="Data mining" w:history="1">
        <w:r w:rsidRPr="00F14F3F">
          <w:rPr>
            <w:rStyle w:val="Hyperlink"/>
            <w:rFonts w:eastAsiaTheme="minorHAnsi"/>
            <w:color w:val="auto"/>
            <w:u w:val="none"/>
          </w:rPr>
          <w:t>Data mining</w:t>
        </w:r>
      </w:hyperlink>
      <w:r w:rsidRPr="00F14F3F">
        <w:rPr>
          <w:rFonts w:eastAsiaTheme="minorHAnsi"/>
        </w:rPr>
        <w:t> is a field of study within machine learning, and focuses on </w:t>
      </w:r>
      <w:hyperlink r:id="rId85" w:tooltip="Exploratory data analysis" w:history="1">
        <w:r w:rsidRPr="00F14F3F">
          <w:rPr>
            <w:rStyle w:val="Hyperlink"/>
            <w:rFonts w:eastAsiaTheme="minorHAnsi"/>
            <w:color w:val="auto"/>
            <w:u w:val="none"/>
          </w:rPr>
          <w:t>exploratory data analysis</w:t>
        </w:r>
      </w:hyperlink>
      <w:r w:rsidRPr="00F14F3F">
        <w:rPr>
          <w:rFonts w:eastAsiaTheme="minorHAnsi"/>
        </w:rPr>
        <w:t> through </w:t>
      </w:r>
      <w:hyperlink r:id="rId86" w:tooltip="Unsupervised learning" w:history="1">
        <w:r w:rsidRPr="00F14F3F">
          <w:rPr>
            <w:rStyle w:val="Hyperlink"/>
            <w:rFonts w:eastAsiaTheme="minorHAnsi"/>
            <w:color w:val="auto"/>
            <w:u w:val="none"/>
          </w:rPr>
          <w:t>unsupervised learning</w:t>
        </w:r>
      </w:hyperlink>
      <w:r w:rsidRPr="00F14F3F">
        <w:rPr>
          <w:rFonts w:eastAsiaTheme="minorHAnsi"/>
        </w:rPr>
        <w:t>. In its application across business problems, machine learning is also referred to as </w:t>
      </w:r>
      <w:hyperlink r:id="rId87" w:tooltip="Predictive analytics" w:history="1">
        <w:r w:rsidRPr="00F14F3F">
          <w:rPr>
            <w:rStyle w:val="Hyperlink"/>
            <w:rFonts w:eastAsiaTheme="minorHAnsi"/>
            <w:color w:val="auto"/>
            <w:u w:val="none"/>
          </w:rPr>
          <w:t>predictive analytics</w:t>
        </w:r>
      </w:hyperlink>
      <w:r w:rsidRPr="00F14F3F">
        <w:rPr>
          <w:rFonts w:eastAsiaTheme="minorHAnsi"/>
        </w:rPr>
        <w:t>.</w:t>
      </w:r>
    </w:p>
    <w:p w:rsidR="00F14F3F" w:rsidRPr="00956B99" w:rsidRDefault="00F14F3F" w:rsidP="00F14F3F">
      <w:pPr>
        <w:shd w:val="clear" w:color="auto" w:fill="FFFFFF"/>
        <w:jc w:val="both"/>
        <w:rPr>
          <w:b/>
          <w:sz w:val="28"/>
          <w:szCs w:val="28"/>
        </w:rPr>
      </w:pPr>
      <w:r w:rsidRPr="00956B99">
        <w:rPr>
          <w:b/>
          <w:sz w:val="28"/>
          <w:szCs w:val="28"/>
        </w:rPr>
        <w:t>3.1.1 Overview of Machine Learning</w:t>
      </w:r>
    </w:p>
    <w:p w:rsidR="00F14F3F" w:rsidRPr="00F14F3F" w:rsidRDefault="00F14F3F" w:rsidP="00F14F3F">
      <w:pPr>
        <w:shd w:val="clear" w:color="auto" w:fill="FFFFFF"/>
        <w:jc w:val="both"/>
      </w:pPr>
      <w:r w:rsidRPr="00956B99">
        <w:tab/>
      </w:r>
      <w:r w:rsidRPr="00F14F3F">
        <w:t>The name </w:t>
      </w:r>
      <w:r w:rsidRPr="00F14F3F">
        <w:rPr>
          <w:iCs/>
        </w:rPr>
        <w:t>machine learning</w:t>
      </w:r>
      <w:r w:rsidRPr="00F14F3F">
        <w:t> was coined in 1959 by </w:t>
      </w:r>
      <w:hyperlink r:id="rId88" w:tooltip="Arthur Samuel" w:history="1">
        <w:r w:rsidRPr="00F14F3F">
          <w:rPr>
            <w:rStyle w:val="Hyperlink"/>
            <w:rFonts w:eastAsiaTheme="majorEastAsia"/>
            <w:color w:val="auto"/>
            <w:u w:val="none"/>
          </w:rPr>
          <w:t>Arthur Samuel</w:t>
        </w:r>
      </w:hyperlink>
      <w:r w:rsidRPr="00F14F3F">
        <w:t>. </w:t>
      </w:r>
      <w:hyperlink r:id="rId89" w:tooltip="Tom M. Mitchell" w:history="1">
        <w:r w:rsidRPr="00F14F3F">
          <w:rPr>
            <w:rStyle w:val="Hyperlink"/>
            <w:rFonts w:eastAsiaTheme="majorEastAsia"/>
            <w:color w:val="auto"/>
            <w:u w:val="none"/>
          </w:rPr>
          <w:t>Tom M. Mitchell</w:t>
        </w:r>
      </w:hyperlink>
      <w:r w:rsidRPr="00F14F3F">
        <w:t> provided a widely quoted, more formal definition of the algorithms studied in the machine learning field: "A computer program is said to learn from experience </w:t>
      </w:r>
      <w:r w:rsidRPr="00F14F3F">
        <w:rPr>
          <w:i/>
          <w:iCs/>
        </w:rPr>
        <w:t>E</w:t>
      </w:r>
      <w:r w:rsidRPr="00F14F3F">
        <w:t> with respect to some class of tasks </w:t>
      </w:r>
      <w:r w:rsidRPr="00F14F3F">
        <w:rPr>
          <w:i/>
          <w:iCs/>
        </w:rPr>
        <w:t xml:space="preserve">T </w:t>
      </w:r>
      <w:r w:rsidRPr="00F14F3F">
        <w:t>and performance measure </w:t>
      </w:r>
      <w:r w:rsidRPr="00F14F3F">
        <w:rPr>
          <w:i/>
          <w:iCs/>
        </w:rPr>
        <w:t>P</w:t>
      </w:r>
      <w:r w:rsidRPr="00F14F3F">
        <w:t> if its performance at tasks in </w:t>
      </w:r>
      <w:r w:rsidRPr="00F14F3F">
        <w:rPr>
          <w:i/>
          <w:iCs/>
        </w:rPr>
        <w:t>T</w:t>
      </w:r>
      <w:r w:rsidRPr="00F14F3F">
        <w:t>, as measured by </w:t>
      </w:r>
      <w:r w:rsidRPr="00F14F3F">
        <w:rPr>
          <w:i/>
          <w:iCs/>
        </w:rPr>
        <w:t>P</w:t>
      </w:r>
      <w:r w:rsidRPr="00F14F3F">
        <w:t>, improves with experience </w:t>
      </w:r>
      <w:r w:rsidRPr="00F14F3F">
        <w:rPr>
          <w:i/>
          <w:iCs/>
        </w:rPr>
        <w:t>E</w:t>
      </w:r>
      <w:r w:rsidRPr="00F14F3F">
        <w:t>." This definition of the tasks in which machine learning is concerned offers a fundamentally </w:t>
      </w:r>
      <w:hyperlink r:id="rId90" w:tooltip="Operational definition" w:history="1">
        <w:r w:rsidRPr="00F14F3F">
          <w:rPr>
            <w:rStyle w:val="Hyperlink"/>
            <w:rFonts w:eastAsiaTheme="majorEastAsia"/>
            <w:color w:val="auto"/>
            <w:u w:val="none"/>
          </w:rPr>
          <w:t>operational definition</w:t>
        </w:r>
      </w:hyperlink>
      <w:r w:rsidRPr="00F14F3F">
        <w:t> rather than defining the field in cognitive terms. This follows </w:t>
      </w:r>
      <w:hyperlink r:id="rId91" w:tooltip="Alan Turing" w:history="1">
        <w:r w:rsidRPr="00F14F3F">
          <w:rPr>
            <w:rStyle w:val="Hyperlink"/>
            <w:rFonts w:eastAsiaTheme="majorEastAsia"/>
            <w:color w:val="auto"/>
            <w:u w:val="none"/>
          </w:rPr>
          <w:t>Alan Turing</w:t>
        </w:r>
      </w:hyperlink>
      <w:r w:rsidRPr="00F14F3F">
        <w:t>'s proposal in his paper "</w:t>
      </w:r>
      <w:hyperlink r:id="rId92" w:tooltip="Computing Machinery and Intelligence" w:history="1">
        <w:r w:rsidRPr="00F14F3F">
          <w:rPr>
            <w:rStyle w:val="Hyperlink"/>
            <w:rFonts w:eastAsiaTheme="majorEastAsia"/>
            <w:color w:val="auto"/>
            <w:u w:val="none"/>
          </w:rPr>
          <w:t>Computing Machinery and Intelligence</w:t>
        </w:r>
      </w:hyperlink>
      <w:r w:rsidRPr="00F14F3F">
        <w:t>", in which the question "Can machines think?" is replaced with the question "Can machines do what we (as thinking entities) can do?".</w:t>
      </w:r>
      <w:r w:rsidRPr="00F14F3F">
        <w:rPr>
          <w:vertAlign w:val="superscript"/>
        </w:rPr>
        <w:t xml:space="preserve"> </w:t>
      </w:r>
      <w:r w:rsidRPr="00F14F3F">
        <w:t> In Turing's proposal the various characteristics that could be possessed by a </w:t>
      </w:r>
      <w:r w:rsidRPr="00F14F3F">
        <w:rPr>
          <w:iCs/>
        </w:rPr>
        <w:t>thinking machine</w:t>
      </w:r>
      <w:r w:rsidRPr="00F14F3F">
        <w:t> and the various implications in constructing one are exposed</w:t>
      </w:r>
    </w:p>
    <w:p w:rsidR="00F14F3F" w:rsidRDefault="00F14F3F" w:rsidP="00F14F3F">
      <w:pPr>
        <w:shd w:val="clear" w:color="auto" w:fill="FFFFFF"/>
        <w:jc w:val="both"/>
        <w:rPr>
          <w:b/>
          <w:bCs/>
          <w:sz w:val="28"/>
          <w:szCs w:val="28"/>
        </w:rPr>
      </w:pPr>
    </w:p>
    <w:p w:rsidR="00E2711E" w:rsidRDefault="00E2711E" w:rsidP="00F14F3F">
      <w:pPr>
        <w:shd w:val="clear" w:color="auto" w:fill="FFFFFF"/>
        <w:jc w:val="both"/>
        <w:rPr>
          <w:ins w:id="43" w:author="sowmya setty" w:date="2019-04-29T03:17:00Z"/>
          <w:b/>
          <w:bCs/>
          <w:sz w:val="28"/>
          <w:szCs w:val="28"/>
        </w:rPr>
      </w:pPr>
    </w:p>
    <w:p w:rsidR="00F14F3F" w:rsidRPr="00956B99" w:rsidRDefault="00F14F3F" w:rsidP="00F14F3F">
      <w:pPr>
        <w:shd w:val="clear" w:color="auto" w:fill="FFFFFF"/>
        <w:jc w:val="both"/>
        <w:rPr>
          <w:b/>
          <w:bCs/>
          <w:sz w:val="28"/>
          <w:szCs w:val="28"/>
        </w:rPr>
      </w:pPr>
      <w:r w:rsidRPr="00956B99">
        <w:rPr>
          <w:b/>
          <w:bCs/>
          <w:sz w:val="28"/>
          <w:szCs w:val="28"/>
        </w:rPr>
        <w:lastRenderedPageBreak/>
        <w:t>3.1.2Machine learning tasks</w:t>
      </w:r>
    </w:p>
    <w:p w:rsidR="00F14F3F" w:rsidRPr="00956B99" w:rsidRDefault="00F14F3F" w:rsidP="00F14F3F">
      <w:pPr>
        <w:shd w:val="clear" w:color="auto" w:fill="FFFFFF"/>
        <w:jc w:val="center"/>
        <w:rPr>
          <w:sz w:val="32"/>
          <w:szCs w:val="32"/>
        </w:rPr>
      </w:pPr>
      <w:r w:rsidRPr="00956B99">
        <w:rPr>
          <w:noProof/>
          <w:sz w:val="32"/>
          <w:szCs w:val="32"/>
        </w:rPr>
        <w:drawing>
          <wp:inline distT="0" distB="0" distL="0" distR="0">
            <wp:extent cx="2095500" cy="2257425"/>
            <wp:effectExtent l="19050" t="0" r="0" b="0"/>
            <wp:docPr id="1" name="Picture 6" descr="https://upload.wikimedia.org/wikipedia/commons/thumb/2/2a/Svm_max_sep_hyperplane_with_margin.png/220px-Svm_max_sep_hyperplane_with_margin.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a/Svm_max_sep_hyperplane_with_margin.png/220px-Svm_max_sep_hyperplane_with_margin.png">
                      <a:hlinkClick r:id="rId93"/>
                    </pic:cNvPr>
                    <pic:cNvPicPr>
                      <a:picLocks noChangeAspect="1" noChangeArrowheads="1"/>
                    </pic:cNvPicPr>
                  </pic:nvPicPr>
                  <pic:blipFill>
                    <a:blip r:embed="rId94" cstate="print"/>
                    <a:srcRect/>
                    <a:stretch>
                      <a:fillRect/>
                    </a:stretch>
                  </pic:blipFill>
                  <pic:spPr bwMode="auto">
                    <a:xfrm>
                      <a:off x="0" y="0"/>
                      <a:ext cx="2095500" cy="2257425"/>
                    </a:xfrm>
                    <a:prstGeom prst="rect">
                      <a:avLst/>
                    </a:prstGeom>
                    <a:noFill/>
                    <a:ln w="9525">
                      <a:noFill/>
                      <a:miter lim="800000"/>
                      <a:headEnd/>
                      <a:tailEnd/>
                    </a:ln>
                  </pic:spPr>
                </pic:pic>
              </a:graphicData>
            </a:graphic>
          </wp:inline>
        </w:drawing>
      </w:r>
    </w:p>
    <w:p w:rsidR="00F14F3F" w:rsidRPr="00F14F3F" w:rsidRDefault="00F14F3F" w:rsidP="00F14F3F">
      <w:pPr>
        <w:shd w:val="clear" w:color="auto" w:fill="FFFFFF"/>
        <w:ind w:firstLine="720"/>
        <w:jc w:val="both"/>
      </w:pPr>
      <w:r w:rsidRPr="00F14F3F">
        <w:t>A </w:t>
      </w:r>
      <w:hyperlink r:id="rId95" w:tooltip="Support vector machine" w:history="1">
        <w:r w:rsidRPr="00F14F3F">
          <w:rPr>
            <w:rStyle w:val="Hyperlink"/>
            <w:rFonts w:eastAsiaTheme="majorEastAsia"/>
            <w:color w:val="auto"/>
            <w:u w:val="none"/>
          </w:rPr>
          <w:t>support vector machine</w:t>
        </w:r>
      </w:hyperlink>
      <w:r w:rsidRPr="00F14F3F">
        <w:t> is a supervised learning model that divides the data into regions separated by a </w:t>
      </w:r>
      <w:hyperlink r:id="rId96" w:tooltip="Linear classifier" w:history="1">
        <w:r w:rsidRPr="00F14F3F">
          <w:rPr>
            <w:rStyle w:val="Hyperlink"/>
            <w:rFonts w:eastAsiaTheme="majorEastAsia"/>
            <w:color w:val="auto"/>
            <w:u w:val="none"/>
          </w:rPr>
          <w:t>linear boundary</w:t>
        </w:r>
      </w:hyperlink>
      <w:r w:rsidRPr="00F14F3F">
        <w:t>. Here, the linear boundary divides the black circles from the white.</w:t>
      </w:r>
    </w:p>
    <w:p w:rsidR="00F14F3F" w:rsidRPr="00F14F3F" w:rsidRDefault="00F14F3F" w:rsidP="00F14F3F">
      <w:pPr>
        <w:shd w:val="clear" w:color="auto" w:fill="FFFFFF"/>
        <w:ind w:firstLine="720"/>
        <w:jc w:val="both"/>
      </w:pPr>
      <w:r w:rsidRPr="00F14F3F">
        <w:t>Machine learning tasks are classified into several broad categories. In </w:t>
      </w:r>
      <w:hyperlink r:id="rId97" w:tooltip="Supervised learning" w:history="1">
        <w:r w:rsidRPr="00F14F3F">
          <w:rPr>
            <w:rStyle w:val="Hyperlink"/>
            <w:rFonts w:eastAsiaTheme="majorEastAsia"/>
            <w:color w:val="auto"/>
            <w:u w:val="none"/>
          </w:rPr>
          <w:t>supervised learning</w:t>
        </w:r>
      </w:hyperlink>
      <w:r w:rsidRPr="00F14F3F">
        <w:t>, the algorithm builds a mathematical model from a set of data that contains both the inputs and the desired outputs. For example, if the task were determining whether an image contained a certain object, the </w:t>
      </w:r>
      <w:hyperlink r:id="rId98" w:tooltip="Training data" w:history="1">
        <w:r w:rsidRPr="00F14F3F">
          <w:rPr>
            <w:rStyle w:val="Hyperlink"/>
            <w:rFonts w:eastAsiaTheme="majorEastAsia"/>
            <w:color w:val="auto"/>
            <w:u w:val="none"/>
          </w:rPr>
          <w:t>training data</w:t>
        </w:r>
      </w:hyperlink>
      <w:r w:rsidRPr="00F14F3F">
        <w:t xml:space="preserve"> for a supervised learning algorithm would include images with and without that object (the input), and each image would have a label (the output) designating whether it contained the object. In special cases, the input may be only partially available, or restricted to special feedback. </w:t>
      </w:r>
      <w:hyperlink r:id="rId99" w:tooltip="Semi-supervised learning" w:history="1">
        <w:r w:rsidRPr="00F14F3F">
          <w:rPr>
            <w:rStyle w:val="Hyperlink"/>
            <w:rFonts w:eastAsiaTheme="majorEastAsia"/>
            <w:color w:val="auto"/>
            <w:u w:val="none"/>
          </w:rPr>
          <w:t>Semi-supervised learning</w:t>
        </w:r>
      </w:hyperlink>
      <w:r w:rsidRPr="00F14F3F">
        <w:t> algorithms develop mathematical models from incomplete training data, where a portion of the sample input doesn't have labels.</w:t>
      </w:r>
    </w:p>
    <w:p w:rsidR="00F14F3F" w:rsidRPr="00F14F3F" w:rsidRDefault="00A87CA7" w:rsidP="00F14F3F">
      <w:pPr>
        <w:shd w:val="clear" w:color="auto" w:fill="FFFFFF"/>
        <w:ind w:firstLine="720"/>
        <w:jc w:val="both"/>
      </w:pPr>
      <w:hyperlink r:id="rId100" w:tooltip="Statistical classification" w:history="1">
        <w:r w:rsidR="00F14F3F" w:rsidRPr="00F14F3F">
          <w:rPr>
            <w:rStyle w:val="Hyperlink"/>
            <w:rFonts w:eastAsiaTheme="majorEastAsia"/>
            <w:color w:val="auto"/>
            <w:u w:val="none"/>
          </w:rPr>
          <w:t>Classification</w:t>
        </w:r>
      </w:hyperlink>
      <w:r w:rsidR="00F14F3F" w:rsidRPr="00F14F3F">
        <w:t> algorithms and </w:t>
      </w:r>
      <w:hyperlink r:id="rId101" w:tooltip="Regression analysis" w:history="1">
        <w:r w:rsidR="00F14F3F" w:rsidRPr="00F14F3F">
          <w:rPr>
            <w:rStyle w:val="Hyperlink"/>
            <w:rFonts w:eastAsiaTheme="majorEastAsia"/>
            <w:color w:val="auto"/>
            <w:u w:val="none"/>
          </w:rPr>
          <w:t>regression</w:t>
        </w:r>
      </w:hyperlink>
      <w:r w:rsidR="00F14F3F" w:rsidRPr="00F14F3F">
        <w:t> algorithms are types of supervised learning. Classification algorithms are used when the outputs are restricted to a </w:t>
      </w:r>
      <w:hyperlink r:id="rId102" w:tooltip="Discrete number" w:history="1">
        <w:r w:rsidR="00F14F3F" w:rsidRPr="00F14F3F">
          <w:rPr>
            <w:rStyle w:val="Hyperlink"/>
            <w:rFonts w:eastAsiaTheme="majorEastAsia"/>
            <w:color w:val="auto"/>
            <w:u w:val="none"/>
          </w:rPr>
          <w:t>limited set</w:t>
        </w:r>
      </w:hyperlink>
      <w:r w:rsidR="00F14F3F" w:rsidRPr="00F14F3F">
        <w:t> of values. For a classification algorithm that filters emails, the input would be an incoming email, and the output would be the name of the folder in which to file the email. For an algorithm that identifies spam emails, the output would be the prediction of either "spam" or "not spam", represented by the </w:t>
      </w:r>
      <w:hyperlink r:id="rId103" w:tooltip="Boolean data type" w:history="1">
        <w:r w:rsidR="00F14F3F" w:rsidRPr="00F14F3F">
          <w:rPr>
            <w:rStyle w:val="Hyperlink"/>
            <w:rFonts w:eastAsiaTheme="majorEastAsia"/>
            <w:color w:val="auto"/>
            <w:u w:val="none"/>
          </w:rPr>
          <w:t>Boolean</w:t>
        </w:r>
      </w:hyperlink>
      <w:r w:rsidR="00F14F3F" w:rsidRPr="00F14F3F">
        <w:t> values true and false. </w:t>
      </w:r>
      <w:hyperlink r:id="rId104" w:tooltip="Regression analysis" w:history="1">
        <w:r w:rsidR="00F14F3F" w:rsidRPr="00F14F3F">
          <w:rPr>
            <w:rStyle w:val="Hyperlink"/>
            <w:rFonts w:eastAsiaTheme="majorEastAsia"/>
            <w:color w:val="auto"/>
            <w:u w:val="none"/>
          </w:rPr>
          <w:t>Regression</w:t>
        </w:r>
      </w:hyperlink>
      <w:r w:rsidR="00F14F3F" w:rsidRPr="00F14F3F">
        <w:t> algorithms are named for their continuous outputs, meaning they may have any value within a range. Examples of a continuous value are the temperature, length, or price of an object.</w:t>
      </w:r>
    </w:p>
    <w:p w:rsidR="00F14F3F" w:rsidRPr="00F14F3F" w:rsidRDefault="00F14F3F" w:rsidP="00F14F3F">
      <w:pPr>
        <w:shd w:val="clear" w:color="auto" w:fill="FFFFFF"/>
        <w:ind w:firstLine="720"/>
        <w:jc w:val="both"/>
      </w:pPr>
      <w:r w:rsidRPr="00F14F3F">
        <w:lastRenderedPageBreak/>
        <w:t>In </w:t>
      </w:r>
      <w:hyperlink r:id="rId105" w:tooltip="Unsupervised learning" w:history="1">
        <w:r w:rsidRPr="00F14F3F">
          <w:rPr>
            <w:rStyle w:val="Hyperlink"/>
            <w:rFonts w:eastAsiaTheme="majorEastAsia"/>
            <w:color w:val="auto"/>
            <w:u w:val="none"/>
          </w:rPr>
          <w:t>unsupervised learning</w:t>
        </w:r>
      </w:hyperlink>
      <w:r w:rsidRPr="00F14F3F">
        <w:t>, the algorithm builds a mathematical model from a set of data which contains only inputs and no desired output labels. Unsupervised learning algorithms are used to find structure in the data, like grouping or </w:t>
      </w:r>
      <w:hyperlink r:id="rId106" w:tooltip="Cluster analysis" w:history="1">
        <w:r w:rsidRPr="00F14F3F">
          <w:rPr>
            <w:rStyle w:val="Hyperlink"/>
            <w:rFonts w:eastAsiaTheme="majorEastAsia"/>
            <w:color w:val="auto"/>
            <w:u w:val="none"/>
          </w:rPr>
          <w:t>clustering</w:t>
        </w:r>
      </w:hyperlink>
      <w:r w:rsidRPr="00F14F3F">
        <w:t> of data points. Unsupervised learning can discover patterns in the data, and can group the inputs into categories, as in </w:t>
      </w:r>
      <w:hyperlink r:id="rId107" w:tooltip="Feature learning" w:history="1">
        <w:r w:rsidRPr="00F14F3F">
          <w:rPr>
            <w:rStyle w:val="Hyperlink"/>
            <w:rFonts w:eastAsiaTheme="majorEastAsia"/>
            <w:color w:val="auto"/>
            <w:u w:val="none"/>
          </w:rPr>
          <w:t>feature learning</w:t>
        </w:r>
      </w:hyperlink>
      <w:r w:rsidRPr="00F14F3F">
        <w:t>. </w:t>
      </w:r>
      <w:hyperlink r:id="rId108" w:tooltip="Dimensionality reduction" w:history="1">
        <w:r w:rsidRPr="00F14F3F">
          <w:rPr>
            <w:rStyle w:val="Hyperlink"/>
            <w:rFonts w:eastAsiaTheme="majorEastAsia"/>
            <w:color w:val="auto"/>
            <w:u w:val="none"/>
          </w:rPr>
          <w:t>Dimensionality reduction</w:t>
        </w:r>
      </w:hyperlink>
      <w:r w:rsidRPr="00F14F3F">
        <w:t> is the process of reducing the number of "features", or inputs, in a set of data.</w:t>
      </w:r>
    </w:p>
    <w:p w:rsidR="00F14F3F" w:rsidRDefault="00A87CA7" w:rsidP="00F14F3F">
      <w:pPr>
        <w:shd w:val="clear" w:color="auto" w:fill="FFFFFF"/>
        <w:ind w:firstLine="720"/>
        <w:jc w:val="both"/>
        <w:rPr>
          <w:b/>
        </w:rPr>
      </w:pPr>
      <w:hyperlink r:id="rId109" w:tooltip="Active learning (machine learning)" w:history="1">
        <w:r w:rsidR="00F14F3F" w:rsidRPr="00F14F3F">
          <w:rPr>
            <w:rStyle w:val="Hyperlink"/>
            <w:rFonts w:eastAsiaTheme="majorEastAsia"/>
            <w:color w:val="auto"/>
            <w:u w:val="none"/>
          </w:rPr>
          <w:t>Active learning</w:t>
        </w:r>
      </w:hyperlink>
      <w:r w:rsidR="00F14F3F" w:rsidRPr="00F14F3F">
        <w:t xml:space="preserve"> algorithms access the desired outputs (training labels) for a limited set of inputs based on a </w:t>
      </w:r>
      <w:proofErr w:type="gramStart"/>
      <w:r w:rsidR="00F14F3F" w:rsidRPr="00F14F3F">
        <w:t>budget, and</w:t>
      </w:r>
      <w:proofErr w:type="gramEnd"/>
      <w:r w:rsidR="00F14F3F" w:rsidRPr="00F14F3F">
        <w:t xml:space="preserve"> optimize the choice of inputs for which it will acquire training labels. When used interactively, these can be presented to a human user for labeling. </w:t>
      </w:r>
      <w:hyperlink r:id="rId110" w:tooltip="Reinforcement learning" w:history="1">
        <w:r w:rsidR="00F14F3F" w:rsidRPr="00F14F3F">
          <w:rPr>
            <w:rStyle w:val="Hyperlink"/>
            <w:rFonts w:eastAsiaTheme="majorEastAsia"/>
            <w:color w:val="auto"/>
            <w:u w:val="none"/>
          </w:rPr>
          <w:t>Reinforcement learning</w:t>
        </w:r>
      </w:hyperlink>
      <w:r w:rsidR="00F14F3F" w:rsidRPr="00F14F3F">
        <w:t> algorithms are given feedback in the form of positive or negative reinforcement in a dynamic environment, and are used in </w:t>
      </w:r>
      <w:hyperlink r:id="rId111" w:tooltip="Autonomous vehicle" w:history="1">
        <w:r w:rsidR="00F14F3F" w:rsidRPr="00F14F3F">
          <w:rPr>
            <w:rStyle w:val="Hyperlink"/>
            <w:rFonts w:eastAsiaTheme="majorEastAsia"/>
            <w:color w:val="auto"/>
            <w:u w:val="none"/>
          </w:rPr>
          <w:t>autonomous vehicles</w:t>
        </w:r>
      </w:hyperlink>
      <w:r w:rsidR="00F14F3F" w:rsidRPr="00F14F3F">
        <w:t> or in learning to play a game against a human opponent.</w:t>
      </w:r>
      <w:r w:rsidR="00F14F3F" w:rsidRPr="00F14F3F">
        <w:rPr>
          <w:vertAlign w:val="superscript"/>
        </w:rPr>
        <w:t xml:space="preserve"> </w:t>
      </w:r>
      <w:r w:rsidR="00F14F3F" w:rsidRPr="00F14F3F">
        <w:t xml:space="preserve"> Other specialized algorithms in machine learning include </w:t>
      </w:r>
      <w:hyperlink r:id="rId112" w:tooltip="Topic modeling" w:history="1">
        <w:r w:rsidR="00F14F3F" w:rsidRPr="00F14F3F">
          <w:rPr>
            <w:rStyle w:val="Hyperlink"/>
            <w:rFonts w:eastAsiaTheme="majorEastAsia"/>
            <w:color w:val="auto"/>
            <w:u w:val="none"/>
          </w:rPr>
          <w:t>topic modeling</w:t>
        </w:r>
      </w:hyperlink>
      <w:r w:rsidR="00F14F3F" w:rsidRPr="00F14F3F">
        <w:t>, where the computer program is given a set of </w:t>
      </w:r>
      <w:hyperlink r:id="rId113" w:tooltip="Natural language" w:history="1">
        <w:r w:rsidR="00F14F3F" w:rsidRPr="00F14F3F">
          <w:rPr>
            <w:rStyle w:val="Hyperlink"/>
            <w:rFonts w:eastAsiaTheme="majorEastAsia"/>
            <w:color w:val="auto"/>
            <w:u w:val="none"/>
          </w:rPr>
          <w:t>natural language</w:t>
        </w:r>
      </w:hyperlink>
      <w:r w:rsidR="00F14F3F" w:rsidRPr="00F14F3F">
        <w:t> documents and finds other documents that cover similar topics. Machine learning algorithms can be used to find the unobservable </w:t>
      </w:r>
      <w:hyperlink r:id="rId114" w:tooltip="Probability density function" w:history="1">
        <w:r w:rsidR="00F14F3F" w:rsidRPr="00F14F3F">
          <w:rPr>
            <w:rStyle w:val="Hyperlink"/>
            <w:rFonts w:eastAsiaTheme="majorEastAsia"/>
            <w:color w:val="auto"/>
            <w:u w:val="none"/>
          </w:rPr>
          <w:t>probability density function</w:t>
        </w:r>
      </w:hyperlink>
      <w:r w:rsidR="00F14F3F" w:rsidRPr="00F14F3F">
        <w:t> in </w:t>
      </w:r>
      <w:hyperlink r:id="rId115" w:tooltip="Density estimation" w:history="1">
        <w:r w:rsidR="00F14F3F" w:rsidRPr="00F14F3F">
          <w:rPr>
            <w:rStyle w:val="Hyperlink"/>
            <w:rFonts w:eastAsiaTheme="majorEastAsia"/>
            <w:color w:val="auto"/>
            <w:u w:val="none"/>
          </w:rPr>
          <w:t>density estimation</w:t>
        </w:r>
      </w:hyperlink>
      <w:r w:rsidR="00F14F3F" w:rsidRPr="00F14F3F">
        <w:t> problems. </w:t>
      </w:r>
      <w:hyperlink r:id="rId116" w:tooltip="Meta learning (computer science)" w:history="1">
        <w:r w:rsidR="00F14F3F" w:rsidRPr="00F14F3F">
          <w:rPr>
            <w:rStyle w:val="Hyperlink"/>
            <w:rFonts w:eastAsiaTheme="majorEastAsia"/>
            <w:color w:val="auto"/>
            <w:u w:val="none"/>
          </w:rPr>
          <w:t>Meta learning</w:t>
        </w:r>
      </w:hyperlink>
      <w:r w:rsidR="00F14F3F" w:rsidRPr="00F14F3F">
        <w:t xml:space="preserve"> algorithms learn their own </w:t>
      </w:r>
      <w:hyperlink r:id="rId117" w:tooltip="Inductive bias" w:history="1">
        <w:r w:rsidR="00F14F3F" w:rsidRPr="00F14F3F">
          <w:rPr>
            <w:rStyle w:val="Hyperlink"/>
            <w:rFonts w:eastAsiaTheme="majorEastAsia"/>
            <w:color w:val="auto"/>
            <w:u w:val="none"/>
          </w:rPr>
          <w:t>inductive bias</w:t>
        </w:r>
      </w:hyperlink>
      <w:r w:rsidR="00F14F3F" w:rsidRPr="00F14F3F">
        <w:t> based on previous experience. In </w:t>
      </w:r>
      <w:hyperlink r:id="rId118" w:tooltip="Developmental robotics" w:history="1">
        <w:r w:rsidR="00F14F3F" w:rsidRPr="00F14F3F">
          <w:rPr>
            <w:rStyle w:val="Hyperlink"/>
            <w:rFonts w:eastAsiaTheme="majorEastAsia"/>
            <w:color w:val="auto"/>
            <w:u w:val="none"/>
          </w:rPr>
          <w:t>developmental robotics</w:t>
        </w:r>
      </w:hyperlink>
      <w:r w:rsidR="00F14F3F" w:rsidRPr="00F14F3F">
        <w:t>, </w:t>
      </w:r>
      <w:hyperlink r:id="rId119" w:tooltip="Robot learning" w:history="1">
        <w:r w:rsidR="00F14F3F" w:rsidRPr="00F14F3F">
          <w:rPr>
            <w:rStyle w:val="Hyperlink"/>
            <w:rFonts w:eastAsiaTheme="majorEastAsia"/>
            <w:color w:val="auto"/>
            <w:u w:val="none"/>
          </w:rPr>
          <w:t>robot learning</w:t>
        </w:r>
      </w:hyperlink>
      <w:r w:rsidR="00F14F3F" w:rsidRPr="00F14F3F">
        <w:t>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r w:rsidR="00F14F3F" w:rsidRPr="00F14F3F">
        <w:rPr>
          <w:b/>
        </w:rPr>
        <w:t xml:space="preserve">  </w:t>
      </w:r>
    </w:p>
    <w:p w:rsidR="008A0C53" w:rsidRPr="008A0C53" w:rsidRDefault="008A0C53" w:rsidP="00F14F3F">
      <w:pPr>
        <w:shd w:val="clear" w:color="auto" w:fill="FFFFFF"/>
        <w:ind w:firstLine="720"/>
        <w:jc w:val="both"/>
        <w:rPr>
          <w:b/>
          <w:sz w:val="28"/>
        </w:rPr>
      </w:pPr>
    </w:p>
    <w:p w:rsidR="008A0C53" w:rsidRPr="008A0C53" w:rsidRDefault="008A0C53" w:rsidP="00257C12">
      <w:pPr>
        <w:pStyle w:val="Heading6"/>
        <w:shd w:val="clear" w:color="auto" w:fill="FFFFFF"/>
        <w:spacing w:before="0" w:after="180"/>
        <w:rPr>
          <w:rFonts w:ascii="Times New Roman" w:hAnsi="Times New Roman" w:cs="Times New Roman"/>
          <w:i w:val="0"/>
          <w:color w:val="auto"/>
          <w:sz w:val="28"/>
          <w:szCs w:val="26"/>
        </w:rPr>
      </w:pPr>
      <w:r>
        <w:rPr>
          <w:rFonts w:ascii="Times New Roman" w:hAnsi="Times New Roman" w:cs="Times New Roman"/>
          <w:b/>
          <w:bCs/>
          <w:i w:val="0"/>
          <w:color w:val="auto"/>
          <w:sz w:val="28"/>
          <w:szCs w:val="26"/>
        </w:rPr>
        <w:t xml:space="preserve">3.2 </w:t>
      </w:r>
      <w:r w:rsidRPr="008A0C53">
        <w:rPr>
          <w:rFonts w:ascii="Times New Roman" w:hAnsi="Times New Roman" w:cs="Times New Roman"/>
          <w:b/>
          <w:bCs/>
          <w:i w:val="0"/>
          <w:color w:val="auto"/>
          <w:sz w:val="28"/>
          <w:szCs w:val="26"/>
        </w:rPr>
        <w:t>Machine Learning Classifiers</w:t>
      </w:r>
      <w:r>
        <w:rPr>
          <w:rFonts w:ascii="Times New Roman" w:hAnsi="Times New Roman" w:cs="Times New Roman"/>
          <w:b/>
          <w:bCs/>
          <w:i w:val="0"/>
          <w:color w:val="auto"/>
          <w:sz w:val="28"/>
          <w:szCs w:val="26"/>
        </w:rPr>
        <w:t>:-</w:t>
      </w:r>
    </w:p>
    <w:p w:rsidR="008A0C53" w:rsidRDefault="008A0C53" w:rsidP="008A0C53">
      <w:pPr>
        <w:pStyle w:val="NormalWeb"/>
        <w:shd w:val="clear" w:color="auto" w:fill="FFFFFF"/>
        <w:spacing w:before="180" w:beforeAutospacing="0" w:after="180" w:afterAutospacing="0" w:line="360" w:lineRule="auto"/>
        <w:ind w:firstLine="720"/>
        <w:jc w:val="both"/>
      </w:pPr>
      <w:r w:rsidRPr="008A0C53">
        <w:t>In order to classify the heart patients and healthy people, machine learning classification algorithms are used. Some popular classification algorithms and their theoretical background are discussed briefly in this paper.</w:t>
      </w:r>
    </w:p>
    <w:p w:rsidR="008A0C53" w:rsidRPr="008A0C53" w:rsidRDefault="008A0C53" w:rsidP="008A0C53">
      <w:pPr>
        <w:pStyle w:val="NormalWeb"/>
        <w:shd w:val="clear" w:color="auto" w:fill="FFFFFF"/>
        <w:spacing w:before="240" w:beforeAutospacing="0" w:after="180" w:afterAutospacing="0" w:line="360" w:lineRule="auto"/>
        <w:jc w:val="both"/>
        <w:rPr>
          <w:b/>
          <w:sz w:val="28"/>
        </w:rPr>
      </w:pPr>
      <w:r w:rsidRPr="008A0C53">
        <w:rPr>
          <w:b/>
          <w:sz w:val="28"/>
        </w:rPr>
        <w:t>3.2.1 Logistic Regression:-</w:t>
      </w:r>
    </w:p>
    <w:p w:rsidR="008A0C53" w:rsidRPr="008A0C53" w:rsidRDefault="008A0C53" w:rsidP="008A0C53">
      <w:pPr>
        <w:pStyle w:val="NormalWeb"/>
        <w:shd w:val="clear" w:color="auto" w:fill="FFFFFF"/>
        <w:spacing w:before="240" w:beforeAutospacing="0" w:after="180" w:afterAutospacing="0" w:line="360" w:lineRule="auto"/>
        <w:ind w:firstLine="720"/>
        <w:jc w:val="both"/>
      </w:pPr>
      <w:r w:rsidRPr="008A0C53">
        <w:t>A logistic regression is a classification algorithm [</w:t>
      </w:r>
      <w:hyperlink r:id="rId120" w:anchor="B27" w:history="1">
        <w:r w:rsidRPr="008A0C53">
          <w:rPr>
            <w:rStyle w:val="Hyperlink"/>
            <w:color w:val="auto"/>
            <w:bdr w:val="none" w:sz="0" w:space="0" w:color="auto" w:frame="1"/>
          </w:rPr>
          <w:t>27</w:t>
        </w:r>
      </w:hyperlink>
      <w:r w:rsidRPr="008A0C53">
        <w:t>–</w:t>
      </w:r>
      <w:hyperlink r:id="rId121" w:anchor="B29" w:history="1">
        <w:r w:rsidRPr="008A0C53">
          <w:rPr>
            <w:rStyle w:val="Hyperlink"/>
            <w:color w:val="auto"/>
            <w:bdr w:val="none" w:sz="0" w:space="0" w:color="auto" w:frame="1"/>
          </w:rPr>
          <w:t>29</w:t>
        </w:r>
      </w:hyperlink>
      <w:r w:rsidRPr="008A0C53">
        <w:t>]. For binary classification problem, in order to predict the value of predictive variable y when y </w:t>
      </w:r>
      <w:r w:rsidRPr="008A0C53">
        <w:rPr>
          <w:rFonts w:ascii="Cambria Math" w:hAnsi="Cambria Math"/>
        </w:rPr>
        <w:t>∈</w:t>
      </w:r>
      <w:r w:rsidRPr="008A0C53">
        <w:t xml:space="preserve"> [0, 1], 0 is negative class and 1 is positive class. It also uses multiclassification to predict the value of y when y </w:t>
      </w:r>
      <w:r w:rsidRPr="008A0C53">
        <w:rPr>
          <w:rFonts w:ascii="Cambria Math" w:hAnsi="Cambria Math"/>
        </w:rPr>
        <w:t>∈</w:t>
      </w:r>
      <w:r w:rsidRPr="008A0C53">
        <w:t xml:space="preserve"> [0, 1, 2, 3].</w:t>
      </w:r>
    </w:p>
    <w:p w:rsidR="008A0C53" w:rsidRPr="008A0C53" w:rsidRDefault="008A0C53" w:rsidP="008A0C53">
      <w:pPr>
        <w:pStyle w:val="NormalWeb"/>
        <w:shd w:val="clear" w:color="auto" w:fill="FFFFFF"/>
        <w:spacing w:before="0" w:beforeAutospacing="0" w:after="0" w:afterAutospacing="0" w:line="360" w:lineRule="auto"/>
        <w:jc w:val="both"/>
      </w:pPr>
      <w:r w:rsidRPr="008A0C53">
        <w:lastRenderedPageBreak/>
        <w:t>In order to classify two classes 0 and 1, a hypothesis  will be designed and threshold classifier output is  at 0.5. If the value of hypothesis </w:t>
      </w:r>
      <w:r w:rsidRPr="008A0C53">
        <w:rPr>
          <w:rStyle w:val="nowrap"/>
          <w:bdr w:val="none" w:sz="0" w:space="0" w:color="auto" w:frame="1"/>
        </w:rPr>
        <w:t>,</w:t>
      </w:r>
      <w:r w:rsidRPr="008A0C53">
        <w:t> it will predict y = 1 which mean that the person has heart disease and if value of </w:t>
      </w:r>
      <w:r w:rsidRPr="008A0C53">
        <w:rPr>
          <w:rStyle w:val="nowrap"/>
          <w:bdr w:val="none" w:sz="0" w:space="0" w:color="auto" w:frame="1"/>
        </w:rPr>
        <w:t>,</w:t>
      </w:r>
      <w:r w:rsidRPr="008A0C53">
        <w:t> then predict y = 0 which shows that the person is healthy.</w:t>
      </w:r>
    </w:p>
    <w:p w:rsidR="008A0C53" w:rsidRPr="00257C12" w:rsidRDefault="008A0C53" w:rsidP="00257C12">
      <w:pPr>
        <w:pStyle w:val="NormalWeb"/>
        <w:shd w:val="clear" w:color="auto" w:fill="FFFFFF"/>
        <w:spacing w:before="0" w:beforeAutospacing="0" w:after="0" w:afterAutospacing="0" w:line="360" w:lineRule="auto"/>
        <w:jc w:val="both"/>
      </w:pPr>
      <w:r w:rsidRPr="008A0C53">
        <w:t>Hence, the prediction of logistic regression under the condition  is done.</w:t>
      </w:r>
    </w:p>
    <w:p w:rsidR="00F14F3F" w:rsidRDefault="008A0C53" w:rsidP="005F198D">
      <w:pPr>
        <w:spacing w:before="240"/>
        <w:rPr>
          <w:b/>
          <w:sz w:val="28"/>
          <w:szCs w:val="32"/>
        </w:rPr>
      </w:pPr>
      <w:r>
        <w:rPr>
          <w:b/>
          <w:sz w:val="28"/>
          <w:szCs w:val="32"/>
        </w:rPr>
        <w:t>3.3</w:t>
      </w:r>
      <w:r w:rsidR="005F198D" w:rsidRPr="005F198D">
        <w:rPr>
          <w:b/>
          <w:sz w:val="28"/>
          <w:szCs w:val="32"/>
        </w:rPr>
        <w:t xml:space="preserve"> Data mining algorithms:-</w:t>
      </w:r>
    </w:p>
    <w:p w:rsidR="00AB7F2B" w:rsidRDefault="005F198D" w:rsidP="002D736A">
      <w:pPr>
        <w:shd w:val="clear" w:color="auto" w:fill="FFFFFF"/>
        <w:spacing w:after="0"/>
        <w:ind w:firstLine="720"/>
        <w:jc w:val="both"/>
        <w:rPr>
          <w:color w:val="000000"/>
        </w:rPr>
      </w:pPr>
      <w:r>
        <w:rPr>
          <w:b/>
          <w:sz w:val="28"/>
          <w:szCs w:val="32"/>
        </w:rPr>
        <w:tab/>
      </w:r>
      <w:r w:rsidR="00AB7F2B">
        <w:rPr>
          <w:b/>
          <w:sz w:val="28"/>
          <w:szCs w:val="32"/>
        </w:rPr>
        <w:t xml:space="preserve">           </w:t>
      </w:r>
      <w:r w:rsidR="00AB7F2B" w:rsidRPr="005F198D">
        <w:rPr>
          <w:color w:val="000000"/>
        </w:rPr>
        <w:t>Research on data mining has led to the for</w:t>
      </w:r>
      <w:r w:rsidR="00AB7F2B">
        <w:rPr>
          <w:color w:val="000000"/>
        </w:rPr>
        <w:t xml:space="preserve">mulation of several data mining                                                                     </w:t>
      </w:r>
    </w:p>
    <w:p w:rsidR="00AB7F2B" w:rsidRDefault="00AB7F2B" w:rsidP="002D736A">
      <w:pPr>
        <w:shd w:val="clear" w:color="auto" w:fill="FFFFFF"/>
        <w:spacing w:after="0"/>
        <w:jc w:val="both"/>
        <w:rPr>
          <w:color w:val="000000"/>
        </w:rPr>
      </w:pPr>
      <w:r>
        <w:rPr>
          <w:color w:val="000000"/>
        </w:rPr>
        <w:t xml:space="preserve"> algorithms.</w:t>
      </w:r>
      <w:r w:rsidRPr="005F198D">
        <w:rPr>
          <w:color w:val="000000"/>
        </w:rPr>
        <w:t>These algorithms can  be directly used on a data</w:t>
      </w:r>
      <w:r>
        <w:rPr>
          <w:color w:val="000000"/>
        </w:rPr>
        <w:t xml:space="preserve">set for creating some models </w:t>
      </w:r>
    </w:p>
    <w:p w:rsidR="00AB7F2B" w:rsidRPr="005F198D" w:rsidRDefault="00AB7F2B" w:rsidP="002D736A">
      <w:pPr>
        <w:shd w:val="clear" w:color="auto" w:fill="FFFFFF"/>
        <w:spacing w:after="0"/>
        <w:jc w:val="both"/>
        <w:rPr>
          <w:color w:val="000000"/>
        </w:rPr>
      </w:pPr>
      <w:r>
        <w:rPr>
          <w:color w:val="000000"/>
        </w:rPr>
        <w:t xml:space="preserve"> or</w:t>
      </w:r>
      <w:r w:rsidRPr="005F198D">
        <w:rPr>
          <w:color w:val="000000"/>
        </w:rPr>
        <w:t xml:space="preserve"> to</w:t>
      </w:r>
      <w:r>
        <w:rPr>
          <w:color w:val="000000"/>
        </w:rPr>
        <w:t xml:space="preserve"> draw vital</w:t>
      </w:r>
      <w:r w:rsidRPr="005F198D">
        <w:rPr>
          <w:color w:val="000000"/>
        </w:rPr>
        <w:t xml:space="preserve"> conclu</w:t>
      </w:r>
      <w:r>
        <w:rPr>
          <w:color w:val="000000"/>
        </w:rPr>
        <w:t xml:space="preserve">sions and inferences from that </w:t>
      </w:r>
      <w:r w:rsidRPr="005F198D">
        <w:rPr>
          <w:color w:val="000000"/>
        </w:rPr>
        <w:t>dataset. Some popular data mining</w:t>
      </w:r>
    </w:p>
    <w:p w:rsidR="00AB7F2B" w:rsidRPr="005F198D" w:rsidRDefault="00AB7F2B" w:rsidP="002D736A">
      <w:pPr>
        <w:shd w:val="clear" w:color="auto" w:fill="FFFFFF"/>
        <w:spacing w:after="0"/>
        <w:jc w:val="both"/>
        <w:rPr>
          <w:color w:val="000000"/>
        </w:rPr>
      </w:pPr>
      <w:r>
        <w:rPr>
          <w:color w:val="000000"/>
        </w:rPr>
        <w:t xml:space="preserve"> </w:t>
      </w:r>
      <w:r w:rsidRPr="005F198D">
        <w:rPr>
          <w:color w:val="000000"/>
        </w:rPr>
        <w:t>algorit</w:t>
      </w:r>
      <w:r>
        <w:rPr>
          <w:color w:val="000000"/>
        </w:rPr>
        <w:t xml:space="preserve">hms  are Decision  tree, Naïve Bayes, k-means, artificial neural </w:t>
      </w:r>
      <w:r w:rsidRPr="005F198D">
        <w:rPr>
          <w:color w:val="000000"/>
        </w:rPr>
        <w:t>network etc.</w:t>
      </w:r>
    </w:p>
    <w:p w:rsidR="00AB7F2B" w:rsidRDefault="00AB7F2B" w:rsidP="002D736A">
      <w:pPr>
        <w:shd w:val="clear" w:color="auto" w:fill="FFFFFF"/>
        <w:spacing w:after="0"/>
        <w:jc w:val="both"/>
        <w:rPr>
          <w:color w:val="000000"/>
        </w:rPr>
      </w:pPr>
      <w:r w:rsidRPr="005F198D">
        <w:rPr>
          <w:color w:val="000000"/>
        </w:rPr>
        <w:t>They are discussed in the follows section.</w:t>
      </w:r>
    </w:p>
    <w:p w:rsidR="00257C12" w:rsidRDefault="00257C12" w:rsidP="002D736A">
      <w:pPr>
        <w:shd w:val="clear" w:color="auto" w:fill="FFFFFF"/>
        <w:spacing w:after="0"/>
        <w:jc w:val="both"/>
        <w:rPr>
          <w:color w:val="000000"/>
        </w:rPr>
      </w:pPr>
    </w:p>
    <w:p w:rsidR="00257C12" w:rsidRDefault="00257C12" w:rsidP="00257C12">
      <w:pPr>
        <w:pStyle w:val="NormalWeb"/>
        <w:shd w:val="clear" w:color="auto" w:fill="FFFFFF"/>
        <w:spacing w:before="240" w:beforeAutospacing="0" w:after="0" w:afterAutospacing="0" w:line="720" w:lineRule="auto"/>
        <w:jc w:val="both"/>
        <w:textAlignment w:val="baseline"/>
        <w:rPr>
          <w:b/>
          <w:color w:val="000000"/>
          <w:sz w:val="28"/>
        </w:rPr>
      </w:pPr>
      <w:r>
        <w:rPr>
          <w:b/>
          <w:color w:val="000000"/>
          <w:sz w:val="28"/>
        </w:rPr>
        <w:t>3.4</w:t>
      </w:r>
      <w:r w:rsidR="00056B48">
        <w:rPr>
          <w:b/>
          <w:color w:val="000000"/>
          <w:sz w:val="28"/>
        </w:rPr>
        <w:t xml:space="preserve"> Materials and methods</w:t>
      </w:r>
      <w:r w:rsidRPr="009847F5">
        <w:rPr>
          <w:b/>
          <w:color w:val="000000"/>
          <w:sz w:val="28"/>
        </w:rPr>
        <w:t>:-</w:t>
      </w:r>
    </w:p>
    <w:p w:rsidR="00257C12" w:rsidRPr="009847F5" w:rsidRDefault="00257C12" w:rsidP="00257C12">
      <w:pPr>
        <w:pStyle w:val="NormalWeb"/>
        <w:shd w:val="clear" w:color="auto" w:fill="FFFFFF"/>
        <w:spacing w:before="0" w:beforeAutospacing="0" w:after="0" w:afterAutospacing="0" w:line="720" w:lineRule="auto"/>
        <w:jc w:val="both"/>
        <w:textAlignment w:val="baseline"/>
        <w:rPr>
          <w:b/>
          <w:color w:val="000000"/>
          <w:sz w:val="28"/>
        </w:rPr>
      </w:pPr>
      <w:r>
        <w:rPr>
          <w:b/>
          <w:color w:val="000000"/>
          <w:sz w:val="28"/>
        </w:rPr>
        <w:t>3.4.1 Dataset:-</w:t>
      </w:r>
    </w:p>
    <w:p w:rsidR="00257C12" w:rsidRDefault="00257C12" w:rsidP="00257C12">
      <w:pPr>
        <w:pStyle w:val="NormalWeb"/>
        <w:shd w:val="clear" w:color="auto" w:fill="FFFFFF"/>
        <w:spacing w:before="0" w:beforeAutospacing="0" w:after="0" w:afterAutospacing="0" w:line="360" w:lineRule="auto"/>
        <w:ind w:firstLine="720"/>
        <w:jc w:val="both"/>
        <w:rPr>
          <w:color w:val="000000"/>
          <w:szCs w:val="26"/>
        </w:rPr>
      </w:pPr>
      <w:r w:rsidRPr="009847F5">
        <w:rPr>
          <w:color w:val="000000"/>
          <w:szCs w:val="26"/>
        </w:rPr>
        <w:t>The “Cleveland heart disease dataset 2016” is used by various researchers and can be accessed from online data mining repository of the University of California, Irvine. This dataset was used in this research study for designing machine-learning-based system for heart disease diagnosis. The Cleveland heart disease dataset has a sample size of 303 patients, 76 features, and some missing values. During the analysis, 6 samples were removed due to missing values in feature columns and leftover samples size is 297 with 13 more appropriate independent input features, and target output label was extracted and used for diagnosing the heart disease. The target output label has two classes in order to represent a heart patient or a normal subject. Thus, the extracted dataset is of 29713 features matrix. The complete information and description of 297 instances of 13 features of the dataset is given in</w:t>
      </w:r>
      <w:r>
        <w:rPr>
          <w:color w:val="000000"/>
          <w:szCs w:val="26"/>
        </w:rPr>
        <w:t xml:space="preserve"> following</w:t>
      </w:r>
      <w:r w:rsidRPr="009847F5">
        <w:rPr>
          <w:color w:val="000000"/>
          <w:szCs w:val="26"/>
        </w:rPr>
        <w:t xml:space="preserve"> Table</w:t>
      </w:r>
    </w:p>
    <w:tbl>
      <w:tblPr>
        <w:tblW w:w="0" w:type="dxa"/>
        <w:tblCellSpacing w:w="15" w:type="dxa"/>
        <w:tblCellMar>
          <w:left w:w="90" w:type="dxa"/>
          <w:right w:w="90" w:type="dxa"/>
        </w:tblCellMar>
        <w:tblLook w:val="04A0" w:firstRow="1" w:lastRow="0" w:firstColumn="1" w:lastColumn="0" w:noHBand="0" w:noVBand="1"/>
      </w:tblPr>
      <w:tblGrid>
        <w:gridCol w:w="8669"/>
      </w:tblGrid>
      <w:tr w:rsidR="00257C12" w:rsidTr="009565BE">
        <w:trPr>
          <w:tblCellSpacing w:w="15" w:type="dxa"/>
        </w:trPr>
        <w:tc>
          <w:tcPr>
            <w:tcW w:w="0" w:type="auto"/>
            <w:tcMar>
              <w:top w:w="0" w:type="dxa"/>
              <w:left w:w="0" w:type="dxa"/>
              <w:bottom w:w="90" w:type="dxa"/>
              <w:right w:w="90" w:type="dxa"/>
            </w:tcMar>
            <w:vAlign w:val="center"/>
            <w:hideMark/>
          </w:tcPr>
          <w:p w:rsidR="00E2711E" w:rsidRDefault="00E2711E" w:rsidP="009565BE">
            <w:pPr>
              <w:spacing w:before="360" w:after="360"/>
              <w:jc w:val="both"/>
              <w:rPr>
                <w:ins w:id="44" w:author="sowmya setty" w:date="2019-04-29T03:17:00Z"/>
                <w:b/>
                <w:color w:val="000000"/>
                <w:sz w:val="28"/>
                <w:szCs w:val="26"/>
              </w:rPr>
            </w:pPr>
          </w:p>
          <w:p w:rsidR="00257C12" w:rsidRDefault="00257C12" w:rsidP="009565BE">
            <w:pPr>
              <w:spacing w:before="360" w:after="360"/>
              <w:jc w:val="both"/>
              <w:rPr>
                <w:b/>
                <w:color w:val="000000"/>
                <w:sz w:val="28"/>
                <w:szCs w:val="26"/>
              </w:rPr>
            </w:pPr>
            <w:r>
              <w:rPr>
                <w:b/>
                <w:color w:val="000000"/>
                <w:sz w:val="28"/>
                <w:szCs w:val="26"/>
              </w:rPr>
              <w:lastRenderedPageBreak/>
              <w:t>3.4</w:t>
            </w:r>
            <w:r w:rsidRPr="00257C12">
              <w:rPr>
                <w:b/>
                <w:color w:val="000000"/>
                <w:sz w:val="28"/>
                <w:szCs w:val="26"/>
              </w:rPr>
              <w:t xml:space="preserve">.2 Attributes </w:t>
            </w:r>
            <w:proofErr w:type="gramStart"/>
            <w:r w:rsidRPr="00257C12">
              <w:rPr>
                <w:b/>
                <w:color w:val="000000"/>
                <w:sz w:val="28"/>
                <w:szCs w:val="26"/>
              </w:rPr>
              <w:t>used:-</w:t>
            </w:r>
            <w:proofErr w:type="gramEnd"/>
          </w:p>
          <w:p w:rsidR="007610CB" w:rsidRDefault="00257C12" w:rsidP="009565BE">
            <w:pPr>
              <w:spacing w:before="360" w:after="360"/>
              <w:jc w:val="both"/>
              <w:rPr>
                <w:szCs w:val="26"/>
              </w:rPr>
            </w:pPr>
            <w:r w:rsidRPr="00257C12">
              <w:rPr>
                <w:szCs w:val="26"/>
              </w:rPr>
              <w:t>The dataset have 76 raw attributes, only 14 of them are actually used.</w:t>
            </w:r>
            <w:r w:rsidRPr="00257C12">
              <w:rPr>
                <w:szCs w:val="26"/>
              </w:rPr>
              <w:br/>
              <w:t xml:space="preserve">The attributes used are : </w:t>
            </w:r>
            <w:r w:rsidRPr="00257C12">
              <w:rPr>
                <w:szCs w:val="26"/>
              </w:rPr>
              <w:cr/>
              <w:t>Age : age in years</w:t>
            </w:r>
            <w:r w:rsidRPr="00257C12">
              <w:rPr>
                <w:szCs w:val="26"/>
              </w:rPr>
              <w:cr/>
              <w:t>Sex : sex (1 = male; 0 = female)</w:t>
            </w:r>
            <w:r w:rsidRPr="00257C12">
              <w:rPr>
                <w:szCs w:val="26"/>
              </w:rPr>
              <w:cr/>
              <w:t xml:space="preserve">Cp :   Chest Pain Type </w:t>
            </w:r>
            <w:r w:rsidRPr="00257C12">
              <w:rPr>
                <w:szCs w:val="26"/>
              </w:rPr>
              <w:cr/>
            </w:r>
            <w:r w:rsidRPr="00257C12">
              <w:rPr>
                <w:szCs w:val="26"/>
              </w:rPr>
              <w:tab/>
              <w:t>Value 1: typical angina</w:t>
            </w:r>
            <w:r w:rsidRPr="00257C12">
              <w:rPr>
                <w:szCs w:val="26"/>
              </w:rPr>
              <w:cr/>
            </w:r>
            <w:r w:rsidRPr="00257C12">
              <w:rPr>
                <w:szCs w:val="26"/>
              </w:rPr>
              <w:tab/>
              <w:t>Value 2: atypical angina</w:t>
            </w:r>
            <w:r w:rsidRPr="00257C12">
              <w:rPr>
                <w:szCs w:val="26"/>
              </w:rPr>
              <w:cr/>
            </w:r>
            <w:r w:rsidRPr="00257C12">
              <w:rPr>
                <w:szCs w:val="26"/>
              </w:rPr>
              <w:tab/>
              <w:t>Value 3: non‐anginal pain</w:t>
            </w:r>
            <w:r w:rsidRPr="00257C12">
              <w:rPr>
                <w:szCs w:val="26"/>
              </w:rPr>
              <w:cr/>
            </w:r>
            <w:r w:rsidRPr="00257C12">
              <w:rPr>
                <w:szCs w:val="26"/>
              </w:rPr>
              <w:tab/>
              <w:t>Value 4: asymptomatic</w:t>
            </w:r>
            <w:r w:rsidRPr="00257C12">
              <w:rPr>
                <w:szCs w:val="26"/>
              </w:rPr>
              <w:cr/>
              <w:t>Trestbps :  Resting blood pressure (in mm Hg on admission to the hospital)</w:t>
            </w:r>
            <w:r w:rsidRPr="00257C12">
              <w:rPr>
                <w:szCs w:val="26"/>
              </w:rPr>
              <w:cr/>
              <w:t>Chol : serum cholestoral in mg/dl</w:t>
            </w:r>
            <w:r w:rsidRPr="00257C12">
              <w:rPr>
                <w:szCs w:val="26"/>
              </w:rPr>
              <w:cr/>
              <w:t>Fbs : (fasting blood sugar &gt; 120 mg/dl) (1 = true; 0 = false)</w:t>
            </w:r>
            <w:r w:rsidRPr="00257C12">
              <w:rPr>
                <w:szCs w:val="26"/>
              </w:rPr>
              <w:cr/>
              <w:t>Thalach : maximum heart rate achieved</w:t>
            </w:r>
            <w:r w:rsidRPr="00257C12">
              <w:rPr>
                <w:szCs w:val="26"/>
              </w:rPr>
              <w:cr/>
              <w:t>Restecg : resting electrocardiographic results</w:t>
            </w:r>
            <w:r w:rsidRPr="00257C12">
              <w:rPr>
                <w:szCs w:val="26"/>
              </w:rPr>
              <w:cr/>
            </w:r>
            <w:r w:rsidRPr="00257C12">
              <w:rPr>
                <w:szCs w:val="26"/>
              </w:rPr>
              <w:tab/>
              <w:t>Value 0: normal</w:t>
            </w:r>
            <w:r w:rsidRPr="00257C12">
              <w:rPr>
                <w:szCs w:val="26"/>
              </w:rPr>
              <w:cr/>
            </w:r>
            <w:r w:rsidRPr="00257C12">
              <w:rPr>
                <w:szCs w:val="26"/>
              </w:rPr>
              <w:tab/>
              <w:t xml:space="preserve">Value 1: having ST‐T wave abnormality (T wave   inversions and/or ST </w:t>
            </w:r>
            <w:r w:rsidRPr="00257C12">
              <w:rPr>
                <w:szCs w:val="26"/>
              </w:rPr>
              <w:tab/>
            </w:r>
            <w:r w:rsidRPr="00257C12">
              <w:rPr>
                <w:szCs w:val="26"/>
              </w:rPr>
              <w:tab/>
              <w:t>elevation or depression of &gt; 0.05 mV)</w:t>
            </w:r>
            <w:r w:rsidRPr="00257C12">
              <w:rPr>
                <w:szCs w:val="26"/>
              </w:rPr>
              <w:cr/>
            </w:r>
            <w:r w:rsidRPr="00257C12">
              <w:rPr>
                <w:szCs w:val="26"/>
              </w:rPr>
              <w:tab/>
              <w:t>Value 2: showing probable or definite left ventricular hypertrophy by Estes' criteria</w:t>
            </w:r>
            <w:r w:rsidRPr="00257C12">
              <w:rPr>
                <w:szCs w:val="26"/>
              </w:rPr>
              <w:cr/>
              <w:t>Exang : exercise induced angina (1 = yes; 0 = no)</w:t>
            </w:r>
            <w:r w:rsidRPr="00257C12">
              <w:rPr>
                <w:szCs w:val="26"/>
              </w:rPr>
              <w:cr/>
              <w:t>Oldpeak : ST depression induced by exercise relative to rest</w:t>
            </w:r>
            <w:r w:rsidRPr="00257C12">
              <w:rPr>
                <w:szCs w:val="26"/>
              </w:rPr>
              <w:cr/>
              <w:t>Slope : the slope of the peak exercise ST segment</w:t>
            </w:r>
            <w:r w:rsidRPr="00257C12">
              <w:rPr>
                <w:szCs w:val="26"/>
              </w:rPr>
              <w:cr/>
            </w:r>
            <w:r w:rsidRPr="00257C12">
              <w:rPr>
                <w:szCs w:val="26"/>
              </w:rPr>
              <w:tab/>
              <w:t>Value 1: upsloping</w:t>
            </w:r>
            <w:r w:rsidRPr="00257C12">
              <w:rPr>
                <w:szCs w:val="26"/>
              </w:rPr>
              <w:cr/>
            </w:r>
            <w:r w:rsidRPr="00257C12">
              <w:rPr>
                <w:szCs w:val="26"/>
              </w:rPr>
              <w:tab/>
              <w:t>Value 2: flat</w:t>
            </w:r>
            <w:r w:rsidRPr="00257C12">
              <w:rPr>
                <w:szCs w:val="26"/>
              </w:rPr>
              <w:cr/>
            </w:r>
            <w:r w:rsidRPr="00257C12">
              <w:rPr>
                <w:szCs w:val="26"/>
              </w:rPr>
              <w:tab/>
              <w:t>Value 3: downsloping</w:t>
            </w:r>
            <w:r w:rsidRPr="00257C12">
              <w:rPr>
                <w:szCs w:val="26"/>
              </w:rPr>
              <w:cr/>
              <w:t>Ca : number of major vessels (0‐3) colored by flourosopy</w:t>
            </w:r>
            <w:r w:rsidRPr="00257C12">
              <w:rPr>
                <w:szCs w:val="26"/>
              </w:rPr>
              <w:cr/>
              <w:t>Thal : 3 = normal; 6 = fixed defect; 7 = reversable defect</w:t>
            </w:r>
            <w:r w:rsidRPr="00257C12">
              <w:rPr>
                <w:szCs w:val="26"/>
              </w:rPr>
              <w:cr/>
              <w:t>Num : diagnosis of heart disease (angiographic disease status)</w:t>
            </w:r>
            <w:r w:rsidRPr="00257C12">
              <w:rPr>
                <w:szCs w:val="26"/>
              </w:rPr>
              <w:cr/>
            </w:r>
            <w:r w:rsidRPr="00257C12">
              <w:rPr>
                <w:szCs w:val="26"/>
              </w:rPr>
              <w:tab/>
              <w:t>Value 0: &lt; 50% diameter narrowing</w:t>
            </w:r>
            <w:r w:rsidRPr="00257C12">
              <w:rPr>
                <w:szCs w:val="26"/>
              </w:rPr>
              <w:cr/>
            </w:r>
          </w:p>
          <w:p w:rsidR="00257C12" w:rsidRPr="007610CB" w:rsidRDefault="00257C12" w:rsidP="009565BE">
            <w:pPr>
              <w:spacing w:before="360" w:after="360"/>
              <w:jc w:val="both"/>
              <w:rPr>
                <w:szCs w:val="26"/>
              </w:rPr>
            </w:pPr>
            <w:r>
              <w:rPr>
                <w:rFonts w:ascii="Minion W08 Bold" w:hAnsi="Minion W08 Bold"/>
                <w:color w:val="000000"/>
                <w:sz w:val="26"/>
                <w:szCs w:val="26"/>
              </w:rPr>
              <w:lastRenderedPageBreak/>
              <w:t>Table 1: </w:t>
            </w:r>
            <w:r>
              <w:rPr>
                <w:rFonts w:ascii="Times" w:hAnsi="Times"/>
                <w:color w:val="000000"/>
                <w:sz w:val="26"/>
                <w:szCs w:val="26"/>
              </w:rPr>
              <w:t>Features information and description of Cleveland heart disease dataset 2016</w:t>
            </w:r>
          </w:p>
        </w:tc>
      </w:tr>
      <w:tr w:rsidR="00257C12" w:rsidTr="009565BE">
        <w:trPr>
          <w:tblCellSpacing w:w="15" w:type="dxa"/>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
              <w:gridCol w:w="3072"/>
              <w:gridCol w:w="1072"/>
              <w:gridCol w:w="2383"/>
              <w:gridCol w:w="1471"/>
            </w:tblGrid>
            <w:tr w:rsidR="00257C12" w:rsidTr="009565BE">
              <w:trPr>
                <w:tblCellSpacing w:w="15" w:type="dxa"/>
                <w:jc w:val="center"/>
              </w:trPr>
              <w:tc>
                <w:tcPr>
                  <w:tcW w:w="14670" w:type="dxa"/>
                  <w:gridSpan w:val="5"/>
                  <w:tcMar>
                    <w:top w:w="60" w:type="dxa"/>
                    <w:left w:w="105" w:type="dxa"/>
                    <w:bottom w:w="60" w:type="dxa"/>
                    <w:right w:w="105" w:type="dxa"/>
                  </w:tcMar>
                  <w:vAlign w:val="center"/>
                  <w:hideMark/>
                </w:tcPr>
                <w:p w:rsidR="00257C12" w:rsidRDefault="00A87CA7" w:rsidP="009565BE">
                  <w:pPr>
                    <w:spacing w:before="30" w:after="30"/>
                  </w:pPr>
                  <w:r>
                    <w:lastRenderedPageBreak/>
                    <w:pict>
                      <v:rect id="_x0000_i1025" style="width:0;height:.75pt" o:hralign="center" o:hrstd="t" o:hr="t" fillcolor="#a0a0a0" stroked="f"/>
                    </w:pic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t>S. no.</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Feature name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Feature code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Description</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Domain of values (min-max)</w:t>
                  </w:r>
                </w:p>
              </w:tc>
            </w:tr>
            <w:tr w:rsidR="00257C12" w:rsidTr="009565BE">
              <w:trPr>
                <w:tblCellSpacing w:w="15" w:type="dxa"/>
                <w:jc w:val="center"/>
              </w:trPr>
              <w:tc>
                <w:tcPr>
                  <w:tcW w:w="14670" w:type="dxa"/>
                  <w:gridSpan w:val="5"/>
                  <w:tcMar>
                    <w:top w:w="60" w:type="dxa"/>
                    <w:left w:w="105" w:type="dxa"/>
                    <w:bottom w:w="60" w:type="dxa"/>
                    <w:right w:w="105" w:type="dxa"/>
                  </w:tcMar>
                  <w:vAlign w:val="center"/>
                  <w:hideMark/>
                </w:tcPr>
                <w:p w:rsidR="00257C12" w:rsidRDefault="00A87CA7" w:rsidP="009565BE">
                  <w:pPr>
                    <w:spacing w:before="30" w:after="30"/>
                  </w:pPr>
                  <w:r>
                    <w:pict>
                      <v:rect id="_x0000_i1026" style="width:0;height:.75pt" o:hralign="center" o:hrstd="t" o:hr="t" fillcolor="#a0a0a0" stroked="f"/>
                    </w:pic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t>1</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Age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AGE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Age in years</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30 &lt; age &lt; 77</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2</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Sex</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SEX</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Male = 1</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Female = 0</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3</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Type of chest pain</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CPT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 = atypical angina</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 = typical angina</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 = asymptomatic</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4 = nonanginal pain</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4</w: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t>4</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Resting blood pressure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RBP</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mm Hg admitted at the hospital</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94–200</w: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t>5</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Serum cholesterol</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SCH</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In mg/dl</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120–564</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6</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Fasting blood sugar &gt;120 mg/dl</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FBS</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Fasting blood sugar &gt;120 mg/dl (1 = true; 0 = false)</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7</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Resting electrocardiographic results</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RES</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 = normal</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 = having ST-T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 = hypertrophy</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w: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lastRenderedPageBreak/>
                    <w:t>8</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Maximum heart rate achieved</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MHR</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71–202</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9</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Exercise-induced angina</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EIA</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 = yes</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 = no</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tcMar>
                    <w:top w:w="60" w:type="dxa"/>
                    <w:left w:w="105" w:type="dxa"/>
                    <w:bottom w:w="60" w:type="dxa"/>
                    <w:right w:w="105" w:type="dxa"/>
                  </w:tcMar>
                  <w:vAlign w:val="center"/>
                  <w:hideMark/>
                </w:tcPr>
                <w:p w:rsidR="00257C12" w:rsidRDefault="00257C12" w:rsidP="009565BE">
                  <w:pPr>
                    <w:spacing w:before="30" w:after="30"/>
                  </w:pPr>
                  <w:r>
                    <w:t>10</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Old peak = ST depression induced by exercise relative to rest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OPK</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0–6.2</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11</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Slope of the peak exercise ST segment</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PES</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 = up sloping</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 = flat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 = down sloping</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12</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Number of major vessels (0–3) colored by fluoroscopy</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VCA</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0</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1</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2</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w:t>
                  </w:r>
                </w:p>
              </w:tc>
            </w:tr>
            <w:tr w:rsidR="00257C12" w:rsidTr="009565BE">
              <w:trPr>
                <w:tblCellSpacing w:w="15" w:type="dxa"/>
                <w:jc w:val="center"/>
              </w:trPr>
              <w:tc>
                <w:tcPr>
                  <w:tcW w:w="0" w:type="auto"/>
                  <w:vMerge w:val="restart"/>
                  <w:tcMar>
                    <w:top w:w="60" w:type="dxa"/>
                    <w:left w:w="105" w:type="dxa"/>
                    <w:bottom w:w="60" w:type="dxa"/>
                    <w:right w:w="105" w:type="dxa"/>
                  </w:tcMar>
                  <w:vAlign w:val="center"/>
                  <w:hideMark/>
                </w:tcPr>
                <w:p w:rsidR="00257C12" w:rsidRDefault="00257C12" w:rsidP="009565BE">
                  <w:pPr>
                    <w:spacing w:before="30" w:after="30"/>
                  </w:pPr>
                  <w:r>
                    <w:t>13</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Thallium scan</w:t>
                  </w:r>
                </w:p>
              </w:tc>
              <w:tc>
                <w:tcPr>
                  <w:tcW w:w="0" w:type="auto"/>
                  <w:vMerge w:val="restart"/>
                  <w:tcMar>
                    <w:top w:w="60" w:type="dxa"/>
                    <w:left w:w="105" w:type="dxa"/>
                    <w:bottom w:w="60" w:type="dxa"/>
                    <w:right w:w="105" w:type="dxa"/>
                  </w:tcMar>
                  <w:vAlign w:val="center"/>
                  <w:hideMark/>
                </w:tcPr>
                <w:p w:rsidR="00257C12" w:rsidRDefault="00257C12" w:rsidP="009565BE">
                  <w:pPr>
                    <w:spacing w:before="30" w:after="30"/>
                    <w:jc w:val="center"/>
                  </w:pPr>
                  <w:r>
                    <w:t>THA</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 = normal</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3</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6 = fixed defect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6</w:t>
                  </w:r>
                </w:p>
              </w:tc>
            </w:tr>
            <w:tr w:rsidR="00257C12" w:rsidTr="009565BE">
              <w:trPr>
                <w:tblCellSpacing w:w="15" w:type="dxa"/>
                <w:jc w:val="center"/>
              </w:trPr>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vMerge/>
                  <w:vAlign w:val="center"/>
                  <w:hideMark/>
                </w:tcPr>
                <w:p w:rsidR="00257C12" w:rsidRDefault="00257C12" w:rsidP="009565BE"/>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7 = reversible defect</w:t>
                  </w:r>
                </w:p>
              </w:tc>
              <w:tc>
                <w:tcPr>
                  <w:tcW w:w="0" w:type="auto"/>
                  <w:tcMar>
                    <w:top w:w="60" w:type="dxa"/>
                    <w:left w:w="105" w:type="dxa"/>
                    <w:bottom w:w="60" w:type="dxa"/>
                    <w:right w:w="105" w:type="dxa"/>
                  </w:tcMar>
                  <w:vAlign w:val="center"/>
                  <w:hideMark/>
                </w:tcPr>
                <w:p w:rsidR="00257C12" w:rsidRDefault="00257C12" w:rsidP="009565BE">
                  <w:pPr>
                    <w:spacing w:before="30" w:after="30"/>
                    <w:jc w:val="center"/>
                  </w:pPr>
                  <w:r>
                    <w:t>7</w:t>
                  </w:r>
                </w:p>
              </w:tc>
            </w:tr>
          </w:tbl>
          <w:p w:rsidR="00257C12" w:rsidRDefault="00257C12" w:rsidP="009565BE">
            <w:pPr>
              <w:spacing w:before="360" w:after="360"/>
              <w:jc w:val="center"/>
              <w:rPr>
                <w:rFonts w:ascii="Times" w:hAnsi="Times"/>
                <w:color w:val="000000"/>
                <w:sz w:val="26"/>
                <w:szCs w:val="26"/>
              </w:rPr>
            </w:pPr>
          </w:p>
        </w:tc>
      </w:tr>
    </w:tbl>
    <w:p w:rsidR="00257C12" w:rsidRDefault="00257C12" w:rsidP="002D736A">
      <w:pPr>
        <w:shd w:val="clear" w:color="auto" w:fill="FFFFFF"/>
        <w:spacing w:after="0"/>
        <w:jc w:val="both"/>
        <w:rPr>
          <w:color w:val="000000"/>
        </w:rPr>
      </w:pPr>
    </w:p>
    <w:p w:rsidR="005F198D" w:rsidRDefault="005F198D" w:rsidP="005F198D">
      <w:pPr>
        <w:spacing w:before="240"/>
        <w:rPr>
          <w:b/>
          <w:sz w:val="28"/>
          <w:szCs w:val="32"/>
        </w:rPr>
      </w:pPr>
    </w:p>
    <w:p w:rsidR="00257C12" w:rsidDel="00FB0C21" w:rsidRDefault="00257C12" w:rsidP="00257C12">
      <w:pPr>
        <w:shd w:val="clear" w:color="auto" w:fill="FFFFFF"/>
        <w:spacing w:before="240"/>
        <w:jc w:val="both"/>
        <w:rPr>
          <w:del w:id="45" w:author="shashank gupta" w:date="2019-04-29T01:07:00Z"/>
          <w:b/>
          <w:color w:val="000000"/>
          <w:sz w:val="28"/>
        </w:rPr>
      </w:pPr>
    </w:p>
    <w:p w:rsidR="00257C12" w:rsidRDefault="00257C12" w:rsidP="00257C12">
      <w:pPr>
        <w:shd w:val="clear" w:color="auto" w:fill="FFFFFF"/>
        <w:spacing w:before="240"/>
        <w:jc w:val="both"/>
        <w:rPr>
          <w:b/>
          <w:color w:val="000000"/>
          <w:sz w:val="28"/>
        </w:rPr>
      </w:pPr>
    </w:p>
    <w:p w:rsidR="00257C12" w:rsidRPr="00257C12" w:rsidRDefault="007610CB" w:rsidP="00257C12">
      <w:pPr>
        <w:shd w:val="clear" w:color="auto" w:fill="FFFFFF"/>
        <w:spacing w:before="240"/>
        <w:jc w:val="both"/>
        <w:rPr>
          <w:b/>
          <w:color w:val="000000"/>
          <w:sz w:val="28"/>
        </w:rPr>
      </w:pPr>
      <w:r>
        <w:rPr>
          <w:b/>
          <w:color w:val="000000"/>
          <w:sz w:val="28"/>
        </w:rPr>
        <w:t>3.5</w:t>
      </w:r>
      <w:r w:rsidR="002D736A">
        <w:rPr>
          <w:b/>
          <w:color w:val="000000"/>
          <w:sz w:val="28"/>
        </w:rPr>
        <w:t xml:space="preserve"> Support vector machine:-</w:t>
      </w:r>
    </w:p>
    <w:p w:rsidR="00257C12" w:rsidRPr="008A0C53" w:rsidRDefault="00257C12" w:rsidP="00257C12">
      <w:pPr>
        <w:pStyle w:val="NormalWeb"/>
        <w:shd w:val="clear" w:color="auto" w:fill="FFFFFF"/>
        <w:spacing w:before="240" w:beforeAutospacing="0" w:after="240" w:afterAutospacing="0" w:line="360" w:lineRule="auto"/>
        <w:ind w:firstLine="720"/>
        <w:jc w:val="both"/>
      </w:pPr>
      <w:r w:rsidRPr="008A0C53">
        <w:t>The SVM is a machine learning classification algorithm which has been mostly used for classification problems [</w:t>
      </w:r>
      <w:hyperlink r:id="rId122" w:anchor="B30" w:history="1">
        <w:r w:rsidRPr="008A0C53">
          <w:rPr>
            <w:rStyle w:val="Hyperlink"/>
            <w:color w:val="auto"/>
            <w:bdr w:val="none" w:sz="0" w:space="0" w:color="auto" w:frame="1"/>
          </w:rPr>
          <w:t>30</w:t>
        </w:r>
      </w:hyperlink>
      <w:r w:rsidRPr="008A0C53">
        <w:t>–</w:t>
      </w:r>
      <w:hyperlink r:id="rId123" w:anchor="B32" w:history="1">
        <w:r w:rsidRPr="008A0C53">
          <w:rPr>
            <w:rStyle w:val="Hyperlink"/>
            <w:color w:val="auto"/>
            <w:bdr w:val="none" w:sz="0" w:space="0" w:color="auto" w:frame="1"/>
          </w:rPr>
          <w:t>32</w:t>
        </w:r>
      </w:hyperlink>
      <w:r w:rsidRPr="008A0C53">
        <w:t xml:space="preserve">]. SVM used a maximum margin strategy that </w:t>
      </w:r>
      <w:r w:rsidRPr="008A0C53">
        <w:lastRenderedPageBreak/>
        <w:t>transformed into solving a complex quadratic programming problem. Due to the high performance of SVM in classification, various</w:t>
      </w:r>
      <w:r>
        <w:t xml:space="preserve"> applications widely applied it.</w:t>
      </w:r>
    </w:p>
    <w:p w:rsidR="00257C12" w:rsidRPr="008A0C53" w:rsidRDefault="00257C12" w:rsidP="00257C12">
      <w:pPr>
        <w:pStyle w:val="NormalWeb"/>
        <w:shd w:val="clear" w:color="auto" w:fill="FFFFFF"/>
        <w:spacing w:before="0" w:beforeAutospacing="0" w:after="0" w:afterAutospacing="0" w:line="360" w:lineRule="auto"/>
        <w:ind w:firstLine="720"/>
        <w:jc w:val="both"/>
      </w:pPr>
      <w:r w:rsidRPr="008A0C53">
        <w:t>In a binary classification problem, the instances are separated with a hyperplane </w:t>
      </w:r>
      <w:r w:rsidRPr="008A0C53">
        <w:rPr>
          <w:rStyle w:val="nowrap"/>
          <w:bdr w:val="none" w:sz="0" w:space="0" w:color="auto" w:frame="1"/>
        </w:rPr>
        <w:t>,</w:t>
      </w:r>
      <w:r w:rsidRPr="008A0C53">
        <w:t> where  and dare dimensional coefficient vectors, which are normal to the hyperplane of the surface, b is offset value from the origin, and x is data set values. The SVM gets results of  and b.  can be solved by introducing Lagrangian multipliers in the linear case. The data points on borders are called support vectors. The solution of  can be written as </w:t>
      </w:r>
      <w:r w:rsidRPr="008A0C53">
        <w:rPr>
          <w:rStyle w:val="nowrap"/>
          <w:bdr w:val="none" w:sz="0" w:space="0" w:color="auto" w:frame="1"/>
        </w:rPr>
        <w:t>,</w:t>
      </w:r>
      <w:r w:rsidRPr="008A0C53">
        <w:t> where n is the number of support vectors and y</w:t>
      </w:r>
      <w:r w:rsidRPr="008A0C53">
        <w:rPr>
          <w:bdr w:val="none" w:sz="0" w:space="0" w:color="auto" w:frame="1"/>
          <w:vertAlign w:val="subscript"/>
        </w:rPr>
        <w:t>i</w:t>
      </w:r>
      <w:r w:rsidRPr="008A0C53">
        <w:t> are target labels to x. The value of and b are calculated, and the linear discriminant function can be written as follows:</w:t>
      </w:r>
    </w:p>
    <w:p w:rsidR="00257C12" w:rsidRPr="008A0C53" w:rsidRDefault="00257C12" w:rsidP="00257C12">
      <w:pPr>
        <w:pStyle w:val="NormalWeb"/>
        <w:shd w:val="clear" w:color="auto" w:fill="FFFFFF"/>
        <w:spacing w:before="0" w:beforeAutospacing="0" w:after="0" w:afterAutospacing="0" w:line="360" w:lineRule="auto"/>
        <w:jc w:val="both"/>
      </w:pPr>
      <w:r w:rsidRPr="008A0C53">
        <w:t>The nonlinear scenario, for kernel trick and decision function, can be written as follows:</w:t>
      </w:r>
    </w:p>
    <w:p w:rsidR="00257C12" w:rsidRDefault="00257C12" w:rsidP="00257C12">
      <w:pPr>
        <w:pStyle w:val="NormalWeb"/>
        <w:shd w:val="clear" w:color="auto" w:fill="FFFFFF"/>
        <w:spacing w:before="180" w:beforeAutospacing="0" w:after="180" w:afterAutospacing="0" w:line="360" w:lineRule="auto"/>
        <w:jc w:val="both"/>
      </w:pPr>
      <w:r w:rsidRPr="008A0C53">
        <w:t>The positive semidefinite functions obey Mercer’s condition as kernel functions</w:t>
      </w:r>
    </w:p>
    <w:p w:rsidR="002D736A" w:rsidRDefault="002D736A" w:rsidP="00257C12">
      <w:pPr>
        <w:pStyle w:val="NormalWeb"/>
        <w:shd w:val="clear" w:color="auto" w:fill="FFFFFF"/>
        <w:spacing w:before="180" w:beforeAutospacing="0" w:after="180" w:afterAutospacing="0" w:line="360" w:lineRule="auto"/>
        <w:ind w:firstLine="720"/>
        <w:jc w:val="both"/>
      </w:pPr>
      <w:r>
        <w:t xml:space="preserve">Support Vector Machine is an extremely popular supervised machine learning </w:t>
      </w:r>
      <w:proofErr w:type="gramStart"/>
      <w:r>
        <w:t>technique(</w:t>
      </w:r>
      <w:proofErr w:type="gramEnd"/>
      <w:r>
        <w:t xml:space="preserve">having a pre-defined target variable) which can be used as a classifier as well as a predictor. For classification, it finds a hyper-plane in the feature space that differentiates between the classes. An SVM model represents the training data points as points in the feature space, mapped in such a way that points belonging to separate classes are segregated by a margin as wide as possible. </w:t>
      </w:r>
    </w:p>
    <w:p w:rsidR="002D736A" w:rsidRDefault="00FB0C21" w:rsidP="005F198D">
      <w:pPr>
        <w:shd w:val="clear" w:color="auto" w:fill="FFFFFF"/>
        <w:spacing w:before="240"/>
        <w:jc w:val="both"/>
      </w:pPr>
      <w:r w:rsidRPr="002D736A">
        <w:rPr>
          <w:noProof/>
        </w:rPr>
        <w:drawing>
          <wp:anchor distT="0" distB="0" distL="114300" distR="114300" simplePos="0" relativeHeight="251657216" behindDoc="0" locked="0" layoutInCell="1" allowOverlap="1">
            <wp:simplePos x="0" y="0"/>
            <wp:positionH relativeFrom="column">
              <wp:posOffset>19050</wp:posOffset>
            </wp:positionH>
            <wp:positionV relativeFrom="paragraph">
              <wp:posOffset>145415</wp:posOffset>
            </wp:positionV>
            <wp:extent cx="3911600" cy="1517650"/>
            <wp:effectExtent l="0" t="0" r="0" b="0"/>
            <wp:wrapSquare wrapText="bothSides"/>
            <wp:docPr id="3" name="Picture 4"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1"/>
                    <pic:cNvPicPr>
                      <a:picLocks noChangeAspect="1" noChangeArrowheads="1"/>
                    </pic:cNvPicPr>
                  </pic:nvPicPr>
                  <pic:blipFill>
                    <a:blip r:embed="rId124"/>
                    <a:srcRect/>
                    <a:stretch>
                      <a:fillRect/>
                    </a:stretch>
                  </pic:blipFill>
                  <pic:spPr bwMode="auto">
                    <a:xfrm>
                      <a:off x="0" y="0"/>
                      <a:ext cx="3911600" cy="1517650"/>
                    </a:xfrm>
                    <a:prstGeom prst="rect">
                      <a:avLst/>
                    </a:prstGeom>
                    <a:noFill/>
                    <a:ln w="9525">
                      <a:noFill/>
                      <a:miter lim="800000"/>
                      <a:headEnd/>
                      <a:tailEnd/>
                    </a:ln>
                  </pic:spPr>
                </pic:pic>
              </a:graphicData>
            </a:graphic>
            <wp14:sizeRelV relativeFrom="margin">
              <wp14:pctHeight>0</wp14:pctHeight>
            </wp14:sizeRelV>
          </wp:anchor>
        </w:drawing>
      </w:r>
    </w:p>
    <w:p w:rsidR="002D736A" w:rsidRDefault="002D736A" w:rsidP="005F198D">
      <w:pPr>
        <w:shd w:val="clear" w:color="auto" w:fill="FFFFFF"/>
        <w:spacing w:before="240"/>
        <w:jc w:val="both"/>
      </w:pPr>
      <w:r>
        <w:rPr>
          <w:noProof/>
        </w:rPr>
        <w:t xml:space="preserve">                                                         </w:t>
      </w:r>
      <w:r>
        <w:br w:type="textWrapping" w:clear="all"/>
      </w:r>
    </w:p>
    <w:p w:rsidR="002D736A" w:rsidRDefault="002D736A" w:rsidP="00257C12">
      <w:pPr>
        <w:shd w:val="clear" w:color="auto" w:fill="FFFFFF"/>
        <w:spacing w:before="240"/>
        <w:ind w:firstLine="720"/>
        <w:jc w:val="both"/>
        <w:rPr>
          <w:b/>
          <w:color w:val="000000"/>
          <w:sz w:val="28"/>
        </w:rPr>
      </w:pPr>
      <w:r>
        <w:t>The test data points are then mapped into that same space and are classified based on which side of the margin they fall. Fig. 1: Support Vector Machine Shan Xu et al. have used SVM to achieve an accuracy of 98.9% in People's Hospital dataset [5].In [9], SVM performs the best with 85.7655% of correctly classified instance and in [10] SVM is used with boosting technique to give an accuracy of 84.81%. HoudaMezrigui et al. have used SVM to attain a f-measure value of 93.5617 [11]. In [12] SVM classifies the pixel variation with an accuracy of 92.1% helping to identify the affected region accurately</w:t>
      </w:r>
    </w:p>
    <w:p w:rsidR="00E2711E" w:rsidRDefault="00E2711E" w:rsidP="005F198D">
      <w:pPr>
        <w:shd w:val="clear" w:color="auto" w:fill="FFFFFF"/>
        <w:spacing w:before="240"/>
        <w:jc w:val="both"/>
        <w:rPr>
          <w:ins w:id="46" w:author="sowmya setty" w:date="2019-04-29T03:17:00Z"/>
          <w:b/>
          <w:color w:val="000000"/>
          <w:sz w:val="28"/>
        </w:rPr>
      </w:pPr>
    </w:p>
    <w:p w:rsidR="005F198D" w:rsidRDefault="007610CB" w:rsidP="005F198D">
      <w:pPr>
        <w:shd w:val="clear" w:color="auto" w:fill="FFFFFF"/>
        <w:spacing w:before="240"/>
        <w:jc w:val="both"/>
        <w:rPr>
          <w:b/>
          <w:color w:val="000000"/>
          <w:sz w:val="28"/>
        </w:rPr>
      </w:pPr>
      <w:r>
        <w:rPr>
          <w:b/>
          <w:color w:val="000000"/>
          <w:sz w:val="28"/>
        </w:rPr>
        <w:t>3.5</w:t>
      </w:r>
      <w:r w:rsidR="002D736A">
        <w:rPr>
          <w:b/>
          <w:color w:val="000000"/>
          <w:sz w:val="28"/>
        </w:rPr>
        <w:t>.1</w:t>
      </w:r>
      <w:r w:rsidR="005F198D" w:rsidRPr="005F198D">
        <w:rPr>
          <w:b/>
          <w:color w:val="000000"/>
          <w:sz w:val="28"/>
        </w:rPr>
        <w:t xml:space="preserve"> Need of support vector </w:t>
      </w:r>
      <w:proofErr w:type="gramStart"/>
      <w:r w:rsidR="005F198D" w:rsidRPr="005F198D">
        <w:rPr>
          <w:b/>
          <w:color w:val="000000"/>
          <w:sz w:val="28"/>
        </w:rPr>
        <w:t>machine:-</w:t>
      </w:r>
      <w:proofErr w:type="gramEnd"/>
    </w:p>
    <w:p w:rsidR="002D736A" w:rsidRPr="00AB7F2B" w:rsidRDefault="002D736A" w:rsidP="002D736A">
      <w:pPr>
        <w:ind w:firstLine="720"/>
        <w:jc w:val="both"/>
      </w:pPr>
      <w:r w:rsidRPr="00AB7F2B">
        <w:t>It is a supervised learning method which classifies data into two classes over a hyper</w:t>
      </w:r>
    </w:p>
    <w:p w:rsidR="002D736A" w:rsidRPr="00AB7F2B" w:rsidRDefault="002D736A" w:rsidP="002D736A">
      <w:pPr>
        <w:jc w:val="both"/>
      </w:pPr>
      <w:r w:rsidRPr="00AB7F2B">
        <w:t xml:space="preserve">plane. Support vector machine performs a similar task like C4.5 except that </w:t>
      </w:r>
      <w:r w:rsidRPr="00AB7F2B">
        <w:rPr>
          <w:spacing w:val="1"/>
        </w:rPr>
        <w:t>it</w:t>
      </w:r>
      <w:r w:rsidRPr="00AB7F2B">
        <w:rPr>
          <w:spacing w:val="22"/>
        </w:rPr>
        <w:t xml:space="preserve"> </w:t>
      </w:r>
      <w:r w:rsidRPr="00AB7F2B">
        <w:t>doesn’t</w:t>
      </w:r>
    </w:p>
    <w:p w:rsidR="002D736A" w:rsidRPr="00AB7F2B" w:rsidRDefault="002D736A" w:rsidP="002D736A">
      <w:pPr>
        <w:jc w:val="both"/>
      </w:pPr>
      <w:r w:rsidRPr="00AB7F2B">
        <w:t>use Decision trees at all. Support vector machine attempts to  maximize the margin</w:t>
      </w:r>
    </w:p>
    <w:p w:rsidR="002D736A" w:rsidRPr="00AB7F2B" w:rsidRDefault="002D736A" w:rsidP="002D736A">
      <w:pPr>
        <w:jc w:val="both"/>
      </w:pPr>
      <w:r w:rsidRPr="00AB7F2B">
        <w:t>(distance  between  the  hyper  plane  and  the  two  closest  data  points  from  each</w:t>
      </w:r>
    </w:p>
    <w:p w:rsidR="002D736A" w:rsidRPr="00AB7F2B" w:rsidRDefault="002D736A" w:rsidP="002D736A">
      <w:pPr>
        <w:jc w:val="both"/>
      </w:pPr>
      <w:r>
        <w:t xml:space="preserve">respective </w:t>
      </w:r>
      <w:r w:rsidRPr="00AB7F2B">
        <w:t>class)  to  decrease  any  chance  of  misclassification.  Some</w:t>
      </w:r>
    </w:p>
    <w:p w:rsidR="002D736A" w:rsidRPr="00AB7F2B" w:rsidRDefault="002D736A" w:rsidP="002D736A">
      <w:pPr>
        <w:jc w:val="both"/>
      </w:pPr>
      <w:r w:rsidRPr="00AB7F2B">
        <w:t>popular implementations of support vector machine are scikit-learn, MATLAB and of</w:t>
      </w:r>
    </w:p>
    <w:p w:rsidR="002D736A" w:rsidRDefault="002D736A" w:rsidP="002D736A">
      <w:pPr>
        <w:jc w:val="both"/>
      </w:pPr>
      <w:r w:rsidRPr="00AB7F2B">
        <w:t>LIBSVM.</w:t>
      </w:r>
    </w:p>
    <w:p w:rsidR="002D736A" w:rsidRDefault="002D736A" w:rsidP="005F198D">
      <w:pPr>
        <w:shd w:val="clear" w:color="auto" w:fill="FFFFFF"/>
        <w:spacing w:before="240"/>
        <w:jc w:val="both"/>
        <w:rPr>
          <w:b/>
          <w:color w:val="000000"/>
          <w:sz w:val="28"/>
        </w:rPr>
      </w:pPr>
    </w:p>
    <w:p w:rsidR="002D736A" w:rsidRDefault="002D736A" w:rsidP="00AB7F2B">
      <w:r>
        <w:rPr>
          <w:noProof/>
        </w:rPr>
        <w:drawing>
          <wp:inline distT="0" distB="0" distL="0" distR="0">
            <wp:extent cx="5943600" cy="4575860"/>
            <wp:effectExtent l="19050" t="0" r="0" b="0"/>
            <wp:docPr id="2" name="Picture 1" descr="https://cdn-images-1.medium.com/max/1600/1*3-O6tRdC3u8JIobwCu5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3-O6tRdC3u8JIobwCu58eQ.png"/>
                    <pic:cNvPicPr>
                      <a:picLocks noChangeAspect="1" noChangeArrowheads="1"/>
                    </pic:cNvPicPr>
                  </pic:nvPicPr>
                  <pic:blipFill>
                    <a:blip r:embed="rId125"/>
                    <a:srcRect/>
                    <a:stretch>
                      <a:fillRect/>
                    </a:stretch>
                  </pic:blipFill>
                  <pic:spPr bwMode="auto">
                    <a:xfrm>
                      <a:off x="0" y="0"/>
                      <a:ext cx="5943600" cy="4575860"/>
                    </a:xfrm>
                    <a:prstGeom prst="rect">
                      <a:avLst/>
                    </a:prstGeom>
                    <a:noFill/>
                    <a:ln w="9525">
                      <a:noFill/>
                      <a:miter lim="800000"/>
                      <a:headEnd/>
                      <a:tailEnd/>
                    </a:ln>
                  </pic:spPr>
                </pic:pic>
              </a:graphicData>
            </a:graphic>
          </wp:inline>
        </w:drawing>
      </w:r>
    </w:p>
    <w:p w:rsidR="00E2711E" w:rsidRDefault="00E2711E" w:rsidP="00AB7F2B">
      <w:pPr>
        <w:rPr>
          <w:ins w:id="47" w:author="sowmya setty" w:date="2019-04-29T03:18:00Z"/>
          <w:b/>
          <w:sz w:val="28"/>
        </w:rPr>
      </w:pPr>
    </w:p>
    <w:p w:rsidR="00E2711E" w:rsidRDefault="00E2711E" w:rsidP="00AB7F2B">
      <w:pPr>
        <w:rPr>
          <w:ins w:id="48" w:author="sowmya setty" w:date="2019-04-29T03:18:00Z"/>
          <w:b/>
          <w:sz w:val="28"/>
        </w:rPr>
      </w:pPr>
    </w:p>
    <w:p w:rsidR="002D736A" w:rsidRDefault="007610CB" w:rsidP="00AB7F2B">
      <w:pPr>
        <w:rPr>
          <w:b/>
          <w:sz w:val="28"/>
        </w:rPr>
      </w:pPr>
      <w:r>
        <w:rPr>
          <w:b/>
          <w:sz w:val="28"/>
        </w:rPr>
        <w:t>3.6</w:t>
      </w:r>
      <w:r w:rsidR="002D736A">
        <w:rPr>
          <w:b/>
          <w:sz w:val="28"/>
        </w:rPr>
        <w:t xml:space="preserve"> </w:t>
      </w:r>
      <w:r w:rsidR="002D736A" w:rsidRPr="002D736A">
        <w:rPr>
          <w:b/>
          <w:sz w:val="28"/>
        </w:rPr>
        <w:t xml:space="preserve">Principal component </w:t>
      </w:r>
      <w:proofErr w:type="gramStart"/>
      <w:r w:rsidR="002D736A" w:rsidRPr="002D736A">
        <w:rPr>
          <w:b/>
          <w:sz w:val="28"/>
        </w:rPr>
        <w:t>analysis:-</w:t>
      </w:r>
      <w:proofErr w:type="gramEnd"/>
    </w:p>
    <w:p w:rsidR="002D736A" w:rsidRDefault="002D736A" w:rsidP="002D736A">
      <w:pPr>
        <w:ind w:firstLine="720"/>
        <w:jc w:val="both"/>
        <w:rPr>
          <w:shd w:val="clear" w:color="auto" w:fill="FFFFFF"/>
        </w:rPr>
      </w:pPr>
      <w:r w:rsidRPr="002D736A">
        <w:rPr>
          <w:bCs/>
          <w:shd w:val="clear" w:color="auto" w:fill="FFFFFF"/>
        </w:rPr>
        <w:t>Principal component analysis</w:t>
      </w:r>
      <w:r w:rsidRPr="002D736A">
        <w:rPr>
          <w:shd w:val="clear" w:color="auto" w:fill="FFFFFF"/>
        </w:rPr>
        <w:t> (</w:t>
      </w:r>
      <w:r w:rsidRPr="002D736A">
        <w:rPr>
          <w:bCs/>
          <w:shd w:val="clear" w:color="auto" w:fill="FFFFFF"/>
        </w:rPr>
        <w:t>PCA</w:t>
      </w:r>
      <w:r w:rsidRPr="002D736A">
        <w:rPr>
          <w:shd w:val="clear" w:color="auto" w:fill="FFFFFF"/>
        </w:rPr>
        <w:t>) is a statistical procedure that uses an </w:t>
      </w:r>
      <w:hyperlink r:id="rId126" w:tooltip="Orthogonal transformation" w:history="1">
        <w:r w:rsidRPr="002D736A">
          <w:rPr>
            <w:rStyle w:val="Hyperlink"/>
            <w:color w:val="auto"/>
            <w:u w:val="none"/>
            <w:shd w:val="clear" w:color="auto" w:fill="FFFFFF"/>
          </w:rPr>
          <w:t>orthogonal transformation</w:t>
        </w:r>
      </w:hyperlink>
      <w:r w:rsidRPr="002D736A">
        <w:rPr>
          <w:shd w:val="clear" w:color="auto" w:fill="FFFFFF"/>
        </w:rPr>
        <w:t> to convert a set of observations of possibly correlated variables (entities each of which takes on various numerical values) into a set of values of </w:t>
      </w:r>
      <w:hyperlink r:id="rId127" w:tooltip="Correlation and dependence" w:history="1">
        <w:r w:rsidRPr="002D736A">
          <w:rPr>
            <w:rStyle w:val="Hyperlink"/>
            <w:color w:val="auto"/>
            <w:u w:val="none"/>
            <w:shd w:val="clear" w:color="auto" w:fill="FFFFFF"/>
          </w:rPr>
          <w:t>linearly uncorrelated</w:t>
        </w:r>
      </w:hyperlink>
      <w:r>
        <w:t xml:space="preserve"> </w:t>
      </w:r>
      <w:r w:rsidRPr="002D736A">
        <w:rPr>
          <w:shd w:val="clear" w:color="auto" w:fill="FFFFFF"/>
        </w:rPr>
        <w:t>variables called </w:t>
      </w:r>
      <w:r w:rsidRPr="002D736A">
        <w:rPr>
          <w:bCs/>
          <w:shd w:val="clear" w:color="auto" w:fill="FFFFFF"/>
        </w:rPr>
        <w:t>principal components</w:t>
      </w:r>
      <w:r w:rsidRPr="002D736A">
        <w:rPr>
          <w:shd w:val="clear" w:color="auto" w:fill="FFFFFF"/>
        </w:rPr>
        <w:t>. If there are </w:t>
      </w:r>
      <w:r w:rsidRPr="002D736A">
        <w:rPr>
          <w:rStyle w:val="mwe-math-mathml-inline"/>
          <w:vanish/>
          <w:shd w:val="clear" w:color="auto" w:fill="FFFFFF"/>
        </w:rPr>
        <w:t>{\displaystyle n}</w:t>
      </w:r>
      <w:r w:rsidRPr="002D736A">
        <w:rPr>
          <w:shd w:val="clear" w:color="auto" w:fill="FFFFFF"/>
        </w:rPr>
        <w:t>observations with </w:t>
      </w:r>
      <w:r w:rsidRPr="002D736A">
        <w:rPr>
          <w:rStyle w:val="mwe-math-mathml-inline"/>
          <w:vanish/>
          <w:shd w:val="clear" w:color="auto" w:fill="FFFFFF"/>
        </w:rPr>
        <w:t>{\displaystyle p}</w:t>
      </w:r>
      <w:r w:rsidRPr="002D736A">
        <w:rPr>
          <w:shd w:val="clear" w:color="auto" w:fill="FFFFFF"/>
        </w:rPr>
        <w:t>variables, then the number of distinct principal components is </w:t>
      </w:r>
      <w:r w:rsidRPr="002D736A">
        <w:rPr>
          <w:rStyle w:val="mwe-math-mathml-inline"/>
          <w:vanish/>
          <w:shd w:val="clear" w:color="auto" w:fill="FFFFFF"/>
        </w:rPr>
        <w:t>{\displaystyle \min(n-1,p)}</w:t>
      </w:r>
      <w:r w:rsidRPr="002D736A">
        <w:rPr>
          <w:shd w:val="clear" w:color="auto" w:fill="FFFFFF"/>
        </w:rPr>
        <w:t>. This transformation is defined in such a way that the first principal component has the largest possible </w:t>
      </w:r>
      <w:hyperlink r:id="rId128" w:tooltip="Variance" w:history="1">
        <w:r w:rsidRPr="002D736A">
          <w:rPr>
            <w:rStyle w:val="Hyperlink"/>
            <w:color w:val="auto"/>
            <w:u w:val="none"/>
            <w:shd w:val="clear" w:color="auto" w:fill="FFFFFF"/>
          </w:rPr>
          <w:t>variance</w:t>
        </w:r>
      </w:hyperlink>
      <w:r w:rsidRPr="002D736A">
        <w:rPr>
          <w:shd w:val="clear" w:color="auto" w:fill="FFFFFF"/>
        </w:rPr>
        <w:t> (that is, accounts for as much of the variability in the data as possible), and each succeeding component in turn has the highest variance possible under the constraint that it is </w:t>
      </w:r>
      <w:hyperlink r:id="rId129" w:tooltip="Orthogonal" w:history="1">
        <w:r w:rsidRPr="002D736A">
          <w:rPr>
            <w:rStyle w:val="Hyperlink"/>
            <w:color w:val="auto"/>
            <w:u w:val="none"/>
            <w:shd w:val="clear" w:color="auto" w:fill="FFFFFF"/>
          </w:rPr>
          <w:t>orthogonal</w:t>
        </w:r>
      </w:hyperlink>
      <w:r w:rsidRPr="002D736A">
        <w:rPr>
          <w:shd w:val="clear" w:color="auto" w:fill="FFFFFF"/>
        </w:rPr>
        <w:t> to the preceding components. The resulting vectors (each being a </w:t>
      </w:r>
      <w:hyperlink r:id="rId130" w:tooltip="Linear combination" w:history="1">
        <w:r w:rsidRPr="002D736A">
          <w:rPr>
            <w:rStyle w:val="Hyperlink"/>
            <w:color w:val="auto"/>
            <w:u w:val="none"/>
            <w:shd w:val="clear" w:color="auto" w:fill="FFFFFF"/>
          </w:rPr>
          <w:t>linear combination</w:t>
        </w:r>
      </w:hyperlink>
      <w:r>
        <w:t xml:space="preserve"> </w:t>
      </w:r>
      <w:r w:rsidRPr="002D736A">
        <w:rPr>
          <w:shd w:val="clear" w:color="auto" w:fill="FFFFFF"/>
        </w:rPr>
        <w:t>of the variables and containing </w:t>
      </w:r>
      <w:r w:rsidRPr="002D736A">
        <w:rPr>
          <w:i/>
          <w:iCs/>
          <w:shd w:val="clear" w:color="auto" w:fill="FFFFFF"/>
        </w:rPr>
        <w:t>n</w:t>
      </w:r>
      <w:r w:rsidRPr="002D736A">
        <w:rPr>
          <w:shd w:val="clear" w:color="auto" w:fill="FFFFFF"/>
        </w:rPr>
        <w:t> observations) are an uncorrelated </w:t>
      </w:r>
      <w:hyperlink r:id="rId131" w:tooltip="Orthogonal basis set" w:history="1">
        <w:r w:rsidRPr="002D736A">
          <w:rPr>
            <w:rStyle w:val="Hyperlink"/>
            <w:color w:val="auto"/>
            <w:u w:val="none"/>
            <w:shd w:val="clear" w:color="auto" w:fill="FFFFFF"/>
          </w:rPr>
          <w:t>orthogonal basis set</w:t>
        </w:r>
      </w:hyperlink>
      <w:r w:rsidRPr="002D736A">
        <w:rPr>
          <w:shd w:val="clear" w:color="auto" w:fill="FFFFFF"/>
        </w:rPr>
        <w:t>. PCA is sensitive to the relative scaling of the original variables.</w:t>
      </w:r>
    </w:p>
    <w:p w:rsidR="002D736A" w:rsidRPr="002D736A" w:rsidRDefault="002D736A" w:rsidP="002D736A">
      <w:pPr>
        <w:jc w:val="both"/>
        <w:rPr>
          <w:shd w:val="clear" w:color="auto" w:fill="FFFFFF"/>
        </w:rPr>
      </w:pPr>
      <w:r>
        <w:rPr>
          <w:shd w:val="clear" w:color="auto" w:fill="FFFFFF"/>
        </w:rPr>
        <w:t xml:space="preserve">                                               </w:t>
      </w:r>
      <w:r>
        <w:rPr>
          <w:noProof/>
        </w:rPr>
        <w:drawing>
          <wp:inline distT="0" distB="0" distL="0" distR="0">
            <wp:extent cx="5943600" cy="4545106"/>
            <wp:effectExtent l="19050" t="0" r="0" b="0"/>
            <wp:docPr id="40" name="Picture 40" descr="Figure S1. Principal Component Analysis (PCA) plot showing the multivariate variation among 50 stations in terms of environmental variables. Vectors indicate the direction and strength of each environmental variable to the overall distribution. Colored symbols correspond to the six megabenthic community clusters defined in this study. The first two principal axes explained 64 % of the variance (Î» 1 =5.1 and Î» 2 =3.2).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S1. Principal Component Analysis (PCA) plot showing the multivariate variation among 50 stations in terms of environmental variables. Vectors indicate the direction and strength of each environmental variable to the overall distribution. Colored symbols correspond to the six megabenthic community clusters defined in this study. The first two principal axes explained 64 % of the variance (Î» 1 =5.1 and Î» 2 =3.2).Â "/>
                    <pic:cNvPicPr>
                      <a:picLocks noChangeAspect="1" noChangeArrowheads="1"/>
                    </pic:cNvPicPr>
                  </pic:nvPicPr>
                  <pic:blipFill>
                    <a:blip r:embed="rId132"/>
                    <a:srcRect/>
                    <a:stretch>
                      <a:fillRect/>
                    </a:stretch>
                  </pic:blipFill>
                  <pic:spPr bwMode="auto">
                    <a:xfrm>
                      <a:off x="0" y="0"/>
                      <a:ext cx="5943600" cy="4545106"/>
                    </a:xfrm>
                    <a:prstGeom prst="rect">
                      <a:avLst/>
                    </a:prstGeom>
                    <a:noFill/>
                    <a:ln w="9525">
                      <a:noFill/>
                      <a:miter lim="800000"/>
                      <a:headEnd/>
                      <a:tailEnd/>
                    </a:ln>
                  </pic:spPr>
                </pic:pic>
              </a:graphicData>
            </a:graphic>
          </wp:inline>
        </w:drawing>
      </w:r>
    </w:p>
    <w:p w:rsidR="002D736A" w:rsidRDefault="002D736A" w:rsidP="002D736A">
      <w:pPr>
        <w:jc w:val="both"/>
        <w:rPr>
          <w:shd w:val="clear" w:color="auto" w:fill="FFFFFF"/>
        </w:rPr>
      </w:pPr>
      <w:r w:rsidRPr="002D736A">
        <w:rPr>
          <w:shd w:val="clear" w:color="auto" w:fill="FFFFFF"/>
        </w:rPr>
        <w:lastRenderedPageBreak/>
        <w:t>PCA is mostly used as a tool in </w:t>
      </w:r>
      <w:hyperlink r:id="rId133" w:tooltip="Exploratory data analysis" w:history="1">
        <w:r w:rsidRPr="002D736A">
          <w:rPr>
            <w:rStyle w:val="Hyperlink"/>
            <w:color w:val="auto"/>
            <w:u w:val="none"/>
            <w:shd w:val="clear" w:color="auto" w:fill="FFFFFF"/>
          </w:rPr>
          <w:t>exploratory data analysis</w:t>
        </w:r>
      </w:hyperlink>
      <w:r w:rsidRPr="002D736A">
        <w:rPr>
          <w:shd w:val="clear" w:color="auto" w:fill="FFFFFF"/>
        </w:rPr>
        <w:t> and for making </w:t>
      </w:r>
      <w:hyperlink r:id="rId134" w:tooltip="Predictive modeling" w:history="1">
        <w:r w:rsidRPr="002D736A">
          <w:rPr>
            <w:rStyle w:val="Hyperlink"/>
            <w:color w:val="auto"/>
            <w:u w:val="none"/>
            <w:shd w:val="clear" w:color="auto" w:fill="FFFFFF"/>
          </w:rPr>
          <w:t>predictive models</w:t>
        </w:r>
      </w:hyperlink>
      <w:r w:rsidRPr="002D736A">
        <w:rPr>
          <w:shd w:val="clear" w:color="auto" w:fill="FFFFFF"/>
        </w:rPr>
        <w:t>. It is often used to visualize genetic distance and relatedness between populations. PCA can be done by </w:t>
      </w:r>
      <w:hyperlink r:id="rId135" w:tooltip="Eigendecomposition of a matrix" w:history="1">
        <w:r w:rsidRPr="002D736A">
          <w:rPr>
            <w:rStyle w:val="Hyperlink"/>
            <w:color w:val="auto"/>
            <w:u w:val="none"/>
            <w:shd w:val="clear" w:color="auto" w:fill="FFFFFF"/>
          </w:rPr>
          <w:t>eigenvalue decomposition</w:t>
        </w:r>
      </w:hyperlink>
      <w:r w:rsidRPr="002D736A">
        <w:rPr>
          <w:shd w:val="clear" w:color="auto" w:fill="FFFFFF"/>
        </w:rPr>
        <w:t> of a data </w:t>
      </w:r>
      <w:hyperlink r:id="rId136" w:tooltip="Covariance" w:history="1">
        <w:r w:rsidRPr="002D736A">
          <w:rPr>
            <w:rStyle w:val="Hyperlink"/>
            <w:color w:val="auto"/>
            <w:u w:val="none"/>
            <w:shd w:val="clear" w:color="auto" w:fill="FFFFFF"/>
          </w:rPr>
          <w:t>covariance</w:t>
        </w:r>
      </w:hyperlink>
      <w:r w:rsidRPr="002D736A">
        <w:rPr>
          <w:shd w:val="clear" w:color="auto" w:fill="FFFFFF"/>
        </w:rPr>
        <w:t> (or </w:t>
      </w:r>
      <w:hyperlink r:id="rId137" w:tooltip="Correlation" w:history="1">
        <w:r w:rsidRPr="002D736A">
          <w:rPr>
            <w:rStyle w:val="Hyperlink"/>
            <w:color w:val="auto"/>
            <w:u w:val="none"/>
            <w:shd w:val="clear" w:color="auto" w:fill="FFFFFF"/>
          </w:rPr>
          <w:t>correlation</w:t>
        </w:r>
      </w:hyperlink>
      <w:r w:rsidRPr="002D736A">
        <w:rPr>
          <w:shd w:val="clear" w:color="auto" w:fill="FFFFFF"/>
        </w:rPr>
        <w:t>) matrix or </w:t>
      </w:r>
      <w:hyperlink r:id="rId138" w:tooltip="Singular value decomposition" w:history="1">
        <w:r w:rsidRPr="002D736A">
          <w:rPr>
            <w:rStyle w:val="Hyperlink"/>
            <w:color w:val="auto"/>
            <w:u w:val="none"/>
            <w:shd w:val="clear" w:color="auto" w:fill="FFFFFF"/>
          </w:rPr>
          <w:t>singular value decomposition</w:t>
        </w:r>
      </w:hyperlink>
      <w:r w:rsidRPr="002D736A">
        <w:rPr>
          <w:shd w:val="clear" w:color="auto" w:fill="FFFFFF"/>
        </w:rPr>
        <w:t> of a </w:t>
      </w:r>
      <w:hyperlink r:id="rId139" w:tooltip="Data matrix (multivariate statistics)" w:history="1">
        <w:r w:rsidRPr="002D736A">
          <w:rPr>
            <w:rStyle w:val="Hyperlink"/>
            <w:color w:val="auto"/>
            <w:u w:val="none"/>
            <w:shd w:val="clear" w:color="auto" w:fill="FFFFFF"/>
          </w:rPr>
          <w:t>data matrix</w:t>
        </w:r>
      </w:hyperlink>
      <w:r w:rsidRPr="002D736A">
        <w:rPr>
          <w:shd w:val="clear" w:color="auto" w:fill="FFFFFF"/>
        </w:rPr>
        <w:t>, usually after a normalization step of the initial data. The normalization of each attribute consists of </w:t>
      </w:r>
      <w:r w:rsidRPr="002D736A">
        <w:rPr>
          <w:iCs/>
          <w:shd w:val="clear" w:color="auto" w:fill="FFFFFF"/>
        </w:rPr>
        <w:t>mean centering</w:t>
      </w:r>
      <w:r w:rsidRPr="002D736A">
        <w:rPr>
          <w:shd w:val="clear" w:color="auto" w:fill="FFFFFF"/>
        </w:rPr>
        <w:t> – subtracting each data value from its variable's measured mean so that its empirical mean (average) is zero – and, possibly, normalizing each variable's variance to make it equal to 1; see </w:t>
      </w:r>
      <w:hyperlink r:id="rId140" w:tooltip="Z-score" w:history="1">
        <w:r w:rsidRPr="002D736A">
          <w:rPr>
            <w:rStyle w:val="Hyperlink"/>
            <w:color w:val="auto"/>
            <w:u w:val="none"/>
            <w:shd w:val="clear" w:color="auto" w:fill="FFFFFF"/>
          </w:rPr>
          <w:t>Z-scores</w:t>
        </w:r>
      </w:hyperlink>
      <w:r w:rsidRPr="002D736A">
        <w:rPr>
          <w:shd w:val="clear" w:color="auto" w:fill="FFFFFF"/>
        </w:rPr>
        <w:t>. The results of a PCA are usually discussed in terms of </w:t>
      </w:r>
      <w:r w:rsidRPr="002D736A">
        <w:rPr>
          <w:iCs/>
          <w:shd w:val="clear" w:color="auto" w:fill="FFFFFF"/>
        </w:rPr>
        <w:t>component scores</w:t>
      </w:r>
      <w:r w:rsidRPr="002D736A">
        <w:rPr>
          <w:shd w:val="clear" w:color="auto" w:fill="FFFFFF"/>
        </w:rPr>
        <w:t>, sometimes called </w:t>
      </w:r>
      <w:r w:rsidRPr="002D736A">
        <w:rPr>
          <w:iCs/>
          <w:shd w:val="clear" w:color="auto" w:fill="FFFFFF"/>
        </w:rPr>
        <w:t>factor scores</w:t>
      </w:r>
      <w:r w:rsidRPr="002D736A">
        <w:rPr>
          <w:shd w:val="clear" w:color="auto" w:fill="FFFFFF"/>
        </w:rPr>
        <w:t> (the transformed variable values corresponding to a particular data point), and </w:t>
      </w:r>
      <w:r w:rsidRPr="002D736A">
        <w:rPr>
          <w:iCs/>
          <w:shd w:val="clear" w:color="auto" w:fill="FFFFFF"/>
        </w:rPr>
        <w:t>loadings</w:t>
      </w:r>
      <w:r w:rsidRPr="002D736A">
        <w:rPr>
          <w:shd w:val="clear" w:color="auto" w:fill="FFFFFF"/>
        </w:rPr>
        <w:t> (the weight by which each standardized original variable should be multiplied to get the component score). If component scores are standardized to unit variance, loadings must contain the data variance in them (and that is the magnitude of eigenvalues). If component scores are not standardized (therefore they contain the data variance) then loadings must be unit-scaled, ("normalized") and these weights are called eigenvectors; they are the cosines of orthogonal rotation of variables into principal components or back.</w:t>
      </w:r>
    </w:p>
    <w:p w:rsidR="002D736A" w:rsidRDefault="007610CB" w:rsidP="002D736A">
      <w:pPr>
        <w:spacing w:before="240"/>
        <w:jc w:val="both"/>
        <w:rPr>
          <w:b/>
          <w:sz w:val="28"/>
          <w:shd w:val="clear" w:color="auto" w:fill="FFFFFF"/>
        </w:rPr>
      </w:pPr>
      <w:r>
        <w:rPr>
          <w:b/>
          <w:sz w:val="28"/>
          <w:shd w:val="clear" w:color="auto" w:fill="FFFFFF"/>
        </w:rPr>
        <w:t>3.6</w:t>
      </w:r>
      <w:r w:rsidR="002D736A">
        <w:rPr>
          <w:b/>
          <w:sz w:val="28"/>
          <w:shd w:val="clear" w:color="auto" w:fill="FFFFFF"/>
        </w:rPr>
        <w:t>.1 Implementing PCA on a 2-D dataset</w:t>
      </w:r>
      <w:r w:rsidR="002D736A" w:rsidRPr="002D736A">
        <w:rPr>
          <w:b/>
          <w:sz w:val="28"/>
          <w:shd w:val="clear" w:color="auto" w:fill="FFFFFF"/>
        </w:rPr>
        <w:t xml:space="preserve"> in detail:-</w:t>
      </w:r>
    </w:p>
    <w:p w:rsidR="009847F5" w:rsidRPr="009847F5" w:rsidRDefault="002D736A" w:rsidP="002D736A">
      <w:pPr>
        <w:pStyle w:val="NormalWeb"/>
        <w:shd w:val="clear" w:color="auto" w:fill="FFFFFF"/>
        <w:spacing w:before="0" w:beforeAutospacing="0" w:after="0" w:afterAutospacing="0" w:line="360" w:lineRule="auto"/>
        <w:jc w:val="both"/>
        <w:textAlignment w:val="baseline"/>
        <w:rPr>
          <w:b/>
          <w:bdr w:val="none" w:sz="0" w:space="0" w:color="auto" w:frame="1"/>
        </w:rPr>
      </w:pPr>
      <w:r w:rsidRPr="009847F5">
        <w:rPr>
          <w:b/>
          <w:bdr w:val="none" w:sz="0" w:space="0" w:color="auto" w:frame="1"/>
        </w:rPr>
        <w:t xml:space="preserve">Step 1: </w:t>
      </w:r>
    </w:p>
    <w:p w:rsidR="002D736A" w:rsidRPr="002D736A" w:rsidRDefault="002D736A" w:rsidP="002D736A">
      <w:pPr>
        <w:pStyle w:val="NormalWeb"/>
        <w:shd w:val="clear" w:color="auto" w:fill="FFFFFF"/>
        <w:spacing w:before="0" w:beforeAutospacing="0" w:after="0" w:afterAutospacing="0" w:line="360" w:lineRule="auto"/>
        <w:jc w:val="both"/>
        <w:textAlignment w:val="baseline"/>
      </w:pPr>
      <w:r w:rsidRPr="002D736A">
        <w:rPr>
          <w:bdr w:val="none" w:sz="0" w:space="0" w:color="auto" w:frame="1"/>
        </w:rPr>
        <w:t>Normalize the data</w:t>
      </w:r>
    </w:p>
    <w:p w:rsidR="002D736A" w:rsidRPr="002D736A" w:rsidRDefault="002D736A" w:rsidP="002D736A">
      <w:pPr>
        <w:pStyle w:val="NormalWeb"/>
        <w:shd w:val="clear" w:color="auto" w:fill="FFFFFF"/>
        <w:spacing w:before="0" w:beforeAutospacing="0" w:after="192" w:afterAutospacing="0" w:line="360" w:lineRule="auto"/>
        <w:jc w:val="both"/>
        <w:textAlignment w:val="baseline"/>
      </w:pPr>
      <w:r w:rsidRPr="002D736A">
        <w:t xml:space="preserve">First step is to normalize the data that we have so that PCA works properly. This is done by subtracting the respective means from the numbers in the respective column. So if we have two dimensions X and Y, all X become </w:t>
      </w:r>
      <w:r w:rsidRPr="002D736A">
        <w:rPr>
          <w:rFonts w:ascii="Cambria Math" w:hAnsi="Cambria Math"/>
        </w:rPr>
        <w:t>𝔁</w:t>
      </w:r>
      <w:r w:rsidRPr="002D736A">
        <w:t xml:space="preserve">- and all Y become </w:t>
      </w:r>
      <w:r w:rsidRPr="002D736A">
        <w:rPr>
          <w:rFonts w:ascii="Cambria Math" w:hAnsi="Cambria Math"/>
        </w:rPr>
        <w:t>𝒚</w:t>
      </w:r>
      <w:r w:rsidRPr="002D736A">
        <w:t>-. This produces a dataset whose mean is zero.</w:t>
      </w:r>
    </w:p>
    <w:p w:rsidR="009847F5" w:rsidRPr="009847F5" w:rsidRDefault="002D736A" w:rsidP="002D736A">
      <w:pPr>
        <w:pStyle w:val="NormalWeb"/>
        <w:shd w:val="clear" w:color="auto" w:fill="FFFFFF"/>
        <w:spacing w:before="0" w:beforeAutospacing="0" w:after="0" w:afterAutospacing="0" w:line="360" w:lineRule="auto"/>
        <w:jc w:val="both"/>
        <w:textAlignment w:val="baseline"/>
        <w:rPr>
          <w:b/>
          <w:bdr w:val="none" w:sz="0" w:space="0" w:color="auto" w:frame="1"/>
        </w:rPr>
      </w:pPr>
      <w:r w:rsidRPr="009847F5">
        <w:rPr>
          <w:b/>
          <w:bdr w:val="none" w:sz="0" w:space="0" w:color="auto" w:frame="1"/>
        </w:rPr>
        <w:t>Step 2:</w:t>
      </w:r>
    </w:p>
    <w:p w:rsidR="002D736A" w:rsidRPr="002D736A" w:rsidRDefault="002D736A" w:rsidP="002D736A">
      <w:pPr>
        <w:pStyle w:val="NormalWeb"/>
        <w:shd w:val="clear" w:color="auto" w:fill="FFFFFF"/>
        <w:spacing w:before="0" w:beforeAutospacing="0" w:after="0" w:afterAutospacing="0" w:line="360" w:lineRule="auto"/>
        <w:jc w:val="both"/>
        <w:textAlignment w:val="baseline"/>
      </w:pPr>
      <w:r w:rsidRPr="002D736A">
        <w:rPr>
          <w:bdr w:val="none" w:sz="0" w:space="0" w:color="auto" w:frame="1"/>
        </w:rPr>
        <w:t xml:space="preserve"> Calculate the covariance matrix</w:t>
      </w:r>
    </w:p>
    <w:p w:rsidR="002D736A" w:rsidRPr="002D736A" w:rsidRDefault="002D736A" w:rsidP="002D736A">
      <w:pPr>
        <w:pStyle w:val="NormalWeb"/>
        <w:shd w:val="clear" w:color="auto" w:fill="FFFFFF"/>
        <w:spacing w:before="0" w:beforeAutospacing="0" w:after="192" w:afterAutospacing="0" w:line="360" w:lineRule="auto"/>
        <w:jc w:val="both"/>
        <w:textAlignment w:val="baseline"/>
      </w:pPr>
      <w:r w:rsidRPr="002D736A">
        <w:t>Since the dataset we took is 2-dimensional, this will result in a 2x2 Covariance matrix.</w:t>
      </w:r>
    </w:p>
    <w:p w:rsidR="002D736A" w:rsidRPr="002D736A" w:rsidRDefault="002D736A" w:rsidP="002D736A">
      <w:pPr>
        <w:pStyle w:val="NormalWeb"/>
        <w:shd w:val="clear" w:color="auto" w:fill="FFFFFF"/>
        <w:spacing w:before="0" w:beforeAutospacing="0" w:after="0" w:afterAutospacing="0" w:line="360" w:lineRule="auto"/>
        <w:jc w:val="both"/>
        <w:textAlignment w:val="baseline"/>
      </w:pPr>
      <w:r w:rsidRPr="002D736A">
        <w:rPr>
          <w:noProof/>
          <w:bdr w:val="none" w:sz="0" w:space="0" w:color="auto" w:frame="1"/>
        </w:rPr>
        <w:drawing>
          <wp:inline distT="0" distB="0" distL="0" distR="0">
            <wp:extent cx="4073525" cy="558165"/>
            <wp:effectExtent l="19050" t="0" r="3175" b="0"/>
            <wp:docPr id="51" name="Picture 51" descr="https://s3.amazonaws.com/files.dezyre.com/images/Tutorials/Covariance+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3.amazonaws.com/files.dezyre.com/images/Tutorials/Covariance+Matrix.JPG"/>
                    <pic:cNvPicPr>
                      <a:picLocks noChangeAspect="1" noChangeArrowheads="1"/>
                    </pic:cNvPicPr>
                  </pic:nvPicPr>
                  <pic:blipFill>
                    <a:blip r:embed="rId141"/>
                    <a:srcRect/>
                    <a:stretch>
                      <a:fillRect/>
                    </a:stretch>
                  </pic:blipFill>
                  <pic:spPr bwMode="auto">
                    <a:xfrm>
                      <a:off x="0" y="0"/>
                      <a:ext cx="4073525" cy="558165"/>
                    </a:xfrm>
                    <a:prstGeom prst="rect">
                      <a:avLst/>
                    </a:prstGeom>
                    <a:noFill/>
                    <a:ln w="9525">
                      <a:noFill/>
                      <a:miter lim="800000"/>
                      <a:headEnd/>
                      <a:tailEnd/>
                    </a:ln>
                  </pic:spPr>
                </pic:pic>
              </a:graphicData>
            </a:graphic>
          </wp:inline>
        </w:drawing>
      </w:r>
    </w:p>
    <w:p w:rsidR="00C61BAD" w:rsidRDefault="002D736A" w:rsidP="002D736A">
      <w:pPr>
        <w:pStyle w:val="NormalWeb"/>
        <w:shd w:val="clear" w:color="auto" w:fill="FFFFFF"/>
        <w:spacing w:before="0" w:beforeAutospacing="0" w:after="0" w:afterAutospacing="0" w:line="360" w:lineRule="auto"/>
        <w:jc w:val="both"/>
        <w:textAlignment w:val="baseline"/>
      </w:pPr>
      <w:r w:rsidRPr="002D736A">
        <w:t>Please note that Var[X</w:t>
      </w:r>
      <w:r w:rsidRPr="002D736A">
        <w:rPr>
          <w:bdr w:val="none" w:sz="0" w:space="0" w:color="auto" w:frame="1"/>
          <w:vertAlign w:val="subscript"/>
        </w:rPr>
        <w:t>1</w:t>
      </w:r>
      <w:r w:rsidRPr="002D736A">
        <w:t>] = Cov[X</w:t>
      </w:r>
      <w:r w:rsidRPr="002D736A">
        <w:rPr>
          <w:bdr w:val="none" w:sz="0" w:space="0" w:color="auto" w:frame="1"/>
          <w:vertAlign w:val="subscript"/>
        </w:rPr>
        <w:t>1</w:t>
      </w:r>
      <w:r w:rsidRPr="002D736A">
        <w:t>,X</w:t>
      </w:r>
      <w:r w:rsidRPr="002D736A">
        <w:rPr>
          <w:bdr w:val="none" w:sz="0" w:space="0" w:color="auto" w:frame="1"/>
          <w:vertAlign w:val="subscript"/>
        </w:rPr>
        <w:t>1</w:t>
      </w:r>
      <w:r w:rsidRPr="002D736A">
        <w:t>] and Var[X</w:t>
      </w:r>
      <w:r w:rsidRPr="002D736A">
        <w:rPr>
          <w:bdr w:val="none" w:sz="0" w:space="0" w:color="auto" w:frame="1"/>
          <w:vertAlign w:val="subscript"/>
        </w:rPr>
        <w:t>2</w:t>
      </w:r>
      <w:r w:rsidRPr="002D736A">
        <w:t>] = Cov[X</w:t>
      </w:r>
      <w:r w:rsidRPr="002D736A">
        <w:rPr>
          <w:bdr w:val="none" w:sz="0" w:space="0" w:color="auto" w:frame="1"/>
          <w:vertAlign w:val="subscript"/>
        </w:rPr>
        <w:t>2</w:t>
      </w:r>
      <w:r w:rsidRPr="002D736A">
        <w:t>,X</w:t>
      </w:r>
      <w:r w:rsidRPr="002D736A">
        <w:rPr>
          <w:bdr w:val="none" w:sz="0" w:space="0" w:color="auto" w:frame="1"/>
          <w:vertAlign w:val="subscript"/>
        </w:rPr>
        <w:t>2</w:t>
      </w:r>
      <w:r w:rsidRPr="002D736A">
        <w:t>].</w:t>
      </w:r>
    </w:p>
    <w:p w:rsidR="00C61BAD" w:rsidRPr="002D736A" w:rsidRDefault="00C61BAD" w:rsidP="002D736A">
      <w:pPr>
        <w:pStyle w:val="NormalWeb"/>
        <w:shd w:val="clear" w:color="auto" w:fill="FFFFFF"/>
        <w:spacing w:before="0" w:beforeAutospacing="0" w:after="0" w:afterAutospacing="0" w:line="360" w:lineRule="auto"/>
        <w:jc w:val="both"/>
        <w:textAlignment w:val="baseline"/>
      </w:pPr>
      <w:r>
        <w:lastRenderedPageBreak/>
        <w:t xml:space="preserve">                                        </w:t>
      </w:r>
      <w:r>
        <w:rPr>
          <w:noProof/>
        </w:rPr>
        <w:drawing>
          <wp:inline distT="0" distB="0" distL="0" distR="0">
            <wp:extent cx="5344160" cy="4001770"/>
            <wp:effectExtent l="19050" t="0" r="8890" b="0"/>
            <wp:docPr id="56" name="Picture 56" descr="https://www.projectrhea.org/rhea/images/8/82/Ex_1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projectrhea.org/rhea/images/8/82/Ex_1_raw.png"/>
                    <pic:cNvPicPr>
                      <a:picLocks noChangeAspect="1" noChangeArrowheads="1"/>
                    </pic:cNvPicPr>
                  </pic:nvPicPr>
                  <pic:blipFill>
                    <a:blip r:embed="rId142"/>
                    <a:srcRect/>
                    <a:stretch>
                      <a:fillRect/>
                    </a:stretch>
                  </pic:blipFill>
                  <pic:spPr bwMode="auto">
                    <a:xfrm>
                      <a:off x="0" y="0"/>
                      <a:ext cx="5344160" cy="4001770"/>
                    </a:xfrm>
                    <a:prstGeom prst="rect">
                      <a:avLst/>
                    </a:prstGeom>
                    <a:noFill/>
                    <a:ln w="9525">
                      <a:noFill/>
                      <a:miter lim="800000"/>
                      <a:headEnd/>
                      <a:tailEnd/>
                    </a:ln>
                  </pic:spPr>
                </pic:pic>
              </a:graphicData>
            </a:graphic>
          </wp:inline>
        </w:drawing>
      </w:r>
    </w:p>
    <w:p w:rsidR="009847F5" w:rsidRPr="009847F5" w:rsidRDefault="002D736A" w:rsidP="002D736A">
      <w:pPr>
        <w:pStyle w:val="NormalWeb"/>
        <w:shd w:val="clear" w:color="auto" w:fill="FFFFFF"/>
        <w:spacing w:before="0" w:beforeAutospacing="0" w:after="0" w:afterAutospacing="0" w:line="360" w:lineRule="auto"/>
        <w:jc w:val="both"/>
        <w:textAlignment w:val="baseline"/>
        <w:rPr>
          <w:b/>
          <w:color w:val="000000"/>
          <w:bdr w:val="none" w:sz="0" w:space="0" w:color="auto" w:frame="1"/>
        </w:rPr>
      </w:pPr>
      <w:r w:rsidRPr="009847F5">
        <w:rPr>
          <w:b/>
          <w:color w:val="000000"/>
          <w:bdr w:val="none" w:sz="0" w:space="0" w:color="auto" w:frame="1"/>
        </w:rPr>
        <w:t>Step 3:</w:t>
      </w:r>
    </w:p>
    <w:p w:rsidR="002D736A" w:rsidRPr="002D736A" w:rsidRDefault="002D736A" w:rsidP="002D736A">
      <w:pPr>
        <w:pStyle w:val="NormalWeb"/>
        <w:shd w:val="clear" w:color="auto" w:fill="FFFFFF"/>
        <w:spacing w:before="0" w:beforeAutospacing="0" w:after="0" w:afterAutospacing="0" w:line="360" w:lineRule="auto"/>
        <w:jc w:val="both"/>
        <w:textAlignment w:val="baseline"/>
        <w:rPr>
          <w:color w:val="000000"/>
        </w:rPr>
      </w:pPr>
      <w:r w:rsidRPr="002D736A">
        <w:rPr>
          <w:color w:val="000000"/>
          <w:bdr w:val="none" w:sz="0" w:space="0" w:color="auto" w:frame="1"/>
        </w:rPr>
        <w:t xml:space="preserve"> Calculate the eigenvalues and eigenvectors</w:t>
      </w:r>
    </w:p>
    <w:p w:rsidR="002D736A" w:rsidRPr="002D736A" w:rsidRDefault="002D736A" w:rsidP="002D736A">
      <w:pPr>
        <w:pStyle w:val="NormalWeb"/>
        <w:shd w:val="clear" w:color="auto" w:fill="FFFFFF"/>
        <w:spacing w:before="0" w:beforeAutospacing="0" w:after="0" w:afterAutospacing="0" w:line="360" w:lineRule="auto"/>
        <w:jc w:val="both"/>
        <w:textAlignment w:val="baseline"/>
        <w:rPr>
          <w:color w:val="000000"/>
        </w:rPr>
      </w:pPr>
      <w:r w:rsidRPr="002D736A">
        <w:rPr>
          <w:color w:val="000000"/>
        </w:rPr>
        <w:t>Next step is to calculate the eigenvalues and eigenvectors for the covariance matrix. The same is possible because it is a square matrix. </w:t>
      </w:r>
      <w:r w:rsidRPr="002D736A">
        <w:rPr>
          <w:rStyle w:val="Emphasis"/>
          <w:bCs/>
          <w:i w:val="0"/>
          <w:color w:val="222222"/>
          <w:bdr w:val="none" w:sz="0" w:space="0" w:color="auto" w:frame="1"/>
        </w:rPr>
        <w:t>ƛ</w:t>
      </w:r>
      <w:r w:rsidRPr="002D736A">
        <w:rPr>
          <w:color w:val="000000"/>
        </w:rPr>
        <w:t> is an eigenvalue for a matrix </w:t>
      </w:r>
      <w:r w:rsidRPr="002D736A">
        <w:rPr>
          <w:rStyle w:val="Emphasis"/>
          <w:bCs/>
          <w:i w:val="0"/>
          <w:color w:val="222222"/>
          <w:bdr w:val="none" w:sz="0" w:space="0" w:color="auto" w:frame="1"/>
        </w:rPr>
        <w:t>A</w:t>
      </w:r>
      <w:r w:rsidRPr="002D736A">
        <w:rPr>
          <w:color w:val="000000"/>
        </w:rPr>
        <w:t> if it is a solution of the characteristic equation:</w:t>
      </w:r>
    </w:p>
    <w:p w:rsidR="002D736A" w:rsidRPr="002D736A" w:rsidRDefault="002D736A" w:rsidP="002D736A">
      <w:pPr>
        <w:pStyle w:val="NormalWeb"/>
        <w:shd w:val="clear" w:color="auto" w:fill="FFFFFF"/>
        <w:spacing w:before="0" w:beforeAutospacing="0" w:after="0" w:afterAutospacing="0" w:line="360" w:lineRule="auto"/>
        <w:jc w:val="both"/>
        <w:textAlignment w:val="baseline"/>
        <w:rPr>
          <w:color w:val="000000"/>
        </w:rPr>
      </w:pPr>
      <w:r w:rsidRPr="002D736A">
        <w:rPr>
          <w:rStyle w:val="Emphasis"/>
          <w:bCs/>
          <w:i w:val="0"/>
          <w:color w:val="222222"/>
          <w:bdr w:val="none" w:sz="0" w:space="0" w:color="auto" w:frame="1"/>
        </w:rPr>
        <w:t>det( ƛI - A ) = 0</w:t>
      </w:r>
    </w:p>
    <w:p w:rsidR="002D736A" w:rsidRPr="002D736A" w:rsidRDefault="002D736A" w:rsidP="002D736A">
      <w:pPr>
        <w:pStyle w:val="NormalWeb"/>
        <w:shd w:val="clear" w:color="auto" w:fill="FFFFFF"/>
        <w:spacing w:before="0" w:beforeAutospacing="0" w:after="0" w:afterAutospacing="0" w:line="360" w:lineRule="auto"/>
        <w:jc w:val="both"/>
        <w:textAlignment w:val="baseline"/>
        <w:rPr>
          <w:color w:val="000000"/>
        </w:rPr>
      </w:pPr>
      <w:r w:rsidRPr="002D736A">
        <w:rPr>
          <w:color w:val="000000"/>
        </w:rPr>
        <w:t>Where, </w:t>
      </w:r>
      <w:r w:rsidRPr="002D736A">
        <w:rPr>
          <w:rStyle w:val="Emphasis"/>
          <w:bCs/>
          <w:i w:val="0"/>
          <w:color w:val="222222"/>
          <w:bdr w:val="none" w:sz="0" w:space="0" w:color="auto" w:frame="1"/>
        </w:rPr>
        <w:t>I</w:t>
      </w:r>
      <w:r w:rsidRPr="002D736A">
        <w:rPr>
          <w:color w:val="000000"/>
        </w:rPr>
        <w:t> is the identity matrix of the same dimension as </w:t>
      </w:r>
      <w:r w:rsidRPr="002D736A">
        <w:rPr>
          <w:rStyle w:val="Emphasis"/>
          <w:bCs/>
          <w:i w:val="0"/>
          <w:color w:val="222222"/>
          <w:bdr w:val="none" w:sz="0" w:space="0" w:color="auto" w:frame="1"/>
        </w:rPr>
        <w:t>A</w:t>
      </w:r>
      <w:r w:rsidRPr="002D736A">
        <w:rPr>
          <w:color w:val="000000"/>
        </w:rPr>
        <w:t> which is a required condition for the matrix subtraction as well in this case and ‘</w:t>
      </w:r>
      <w:r w:rsidRPr="002D736A">
        <w:rPr>
          <w:rStyle w:val="Emphasis"/>
          <w:bCs/>
          <w:i w:val="0"/>
          <w:color w:val="222222"/>
          <w:bdr w:val="none" w:sz="0" w:space="0" w:color="auto" w:frame="1"/>
        </w:rPr>
        <w:t>det’ </w:t>
      </w:r>
      <w:r w:rsidRPr="002D736A">
        <w:rPr>
          <w:color w:val="000000"/>
        </w:rPr>
        <w:t>is the determinant of the matrix. For each eigenvalue </w:t>
      </w:r>
      <w:r w:rsidRPr="002D736A">
        <w:rPr>
          <w:rStyle w:val="Emphasis"/>
          <w:bCs/>
          <w:i w:val="0"/>
          <w:color w:val="222222"/>
          <w:bdr w:val="none" w:sz="0" w:space="0" w:color="auto" w:frame="1"/>
        </w:rPr>
        <w:t>ƛ</w:t>
      </w:r>
      <w:r w:rsidRPr="002D736A">
        <w:rPr>
          <w:color w:val="000000"/>
        </w:rPr>
        <w:t>, a corresponding eigen-vector </w:t>
      </w:r>
      <w:r w:rsidRPr="002D736A">
        <w:rPr>
          <w:rStyle w:val="Emphasis"/>
          <w:bCs/>
          <w:i w:val="0"/>
          <w:color w:val="222222"/>
          <w:bdr w:val="none" w:sz="0" w:space="0" w:color="auto" w:frame="1"/>
        </w:rPr>
        <w:t>v</w:t>
      </w:r>
      <w:r w:rsidRPr="002D736A">
        <w:rPr>
          <w:color w:val="000000"/>
        </w:rPr>
        <w:t>, can be found by solving:</w:t>
      </w:r>
    </w:p>
    <w:p w:rsidR="002D736A" w:rsidRDefault="002D736A" w:rsidP="002D736A">
      <w:pPr>
        <w:pStyle w:val="NormalWeb"/>
        <w:shd w:val="clear" w:color="auto" w:fill="FFFFFF"/>
        <w:spacing w:before="0" w:beforeAutospacing="0" w:after="0" w:afterAutospacing="0" w:line="360" w:lineRule="auto"/>
        <w:jc w:val="both"/>
        <w:textAlignment w:val="baseline"/>
        <w:rPr>
          <w:rStyle w:val="Emphasis"/>
          <w:bCs/>
          <w:i w:val="0"/>
          <w:color w:val="222222"/>
          <w:bdr w:val="none" w:sz="0" w:space="0" w:color="auto" w:frame="1"/>
        </w:rPr>
      </w:pPr>
      <w:r w:rsidRPr="002D736A">
        <w:rPr>
          <w:rStyle w:val="Emphasis"/>
          <w:bCs/>
          <w:i w:val="0"/>
          <w:color w:val="222222"/>
          <w:bdr w:val="none" w:sz="0" w:space="0" w:color="auto" w:frame="1"/>
        </w:rPr>
        <w:t>( ƛI - A )v = 0</w:t>
      </w:r>
    </w:p>
    <w:p w:rsidR="009847F5" w:rsidRPr="009847F5" w:rsidRDefault="009847F5" w:rsidP="00C61BAD">
      <w:pPr>
        <w:pStyle w:val="NormalWeb"/>
        <w:shd w:val="clear" w:color="auto" w:fill="FFFFFF"/>
        <w:spacing w:before="0" w:beforeAutospacing="0" w:after="0" w:afterAutospacing="0" w:line="360" w:lineRule="auto"/>
        <w:jc w:val="both"/>
        <w:textAlignment w:val="baseline"/>
        <w:rPr>
          <w:b/>
          <w:color w:val="000000"/>
          <w:bdr w:val="none" w:sz="0" w:space="0" w:color="auto" w:frame="1"/>
        </w:rPr>
      </w:pPr>
      <w:r w:rsidRPr="009847F5">
        <w:rPr>
          <w:b/>
          <w:color w:val="000000"/>
          <w:bdr w:val="none" w:sz="0" w:space="0" w:color="auto" w:frame="1"/>
        </w:rPr>
        <w:t>Step 4:</w:t>
      </w:r>
    </w:p>
    <w:p w:rsidR="00C61BAD" w:rsidRPr="00C61BAD" w:rsidRDefault="00C61BAD" w:rsidP="00C61BAD">
      <w:pPr>
        <w:pStyle w:val="NormalWeb"/>
        <w:shd w:val="clear" w:color="auto" w:fill="FFFFFF"/>
        <w:spacing w:before="0" w:beforeAutospacing="0" w:after="0" w:afterAutospacing="0" w:line="360" w:lineRule="auto"/>
        <w:jc w:val="both"/>
        <w:textAlignment w:val="baseline"/>
        <w:rPr>
          <w:color w:val="000000"/>
        </w:rPr>
      </w:pPr>
      <w:r w:rsidRPr="00C61BAD">
        <w:rPr>
          <w:color w:val="000000"/>
          <w:bdr w:val="none" w:sz="0" w:space="0" w:color="auto" w:frame="1"/>
        </w:rPr>
        <w:t xml:space="preserve"> Choosing components and forming a feature vector:</w:t>
      </w:r>
    </w:p>
    <w:p w:rsidR="002D736A" w:rsidRDefault="00C61BAD" w:rsidP="009847F5">
      <w:pPr>
        <w:pStyle w:val="NormalWeb"/>
        <w:shd w:val="clear" w:color="auto" w:fill="FFFFFF"/>
        <w:spacing w:before="0" w:beforeAutospacing="0" w:after="0" w:afterAutospacing="0" w:line="360" w:lineRule="auto"/>
        <w:jc w:val="both"/>
        <w:textAlignment w:val="baseline"/>
        <w:rPr>
          <w:color w:val="000000"/>
        </w:rPr>
      </w:pPr>
      <w:r w:rsidRPr="00C61BAD">
        <w:rPr>
          <w:color w:val="000000"/>
        </w:rPr>
        <w:t>We order the eigenvalues from largest to smallest so that it gives us the components in order or significance. Here comes the dimensionality reduction part. If we have a dataset with </w:t>
      </w:r>
      <w:r w:rsidRPr="00C61BAD">
        <w:rPr>
          <w:rStyle w:val="Emphasis"/>
          <w:color w:val="000000"/>
          <w:bdr w:val="none" w:sz="0" w:space="0" w:color="auto" w:frame="1"/>
        </w:rPr>
        <w:t>n</w:t>
      </w:r>
      <w:r w:rsidRPr="00C61BAD">
        <w:rPr>
          <w:color w:val="000000"/>
        </w:rPr>
        <w:t> variables, then we have the corresponding </w:t>
      </w:r>
      <w:r w:rsidRPr="00C61BAD">
        <w:rPr>
          <w:rStyle w:val="Emphasis"/>
          <w:color w:val="000000"/>
          <w:bdr w:val="none" w:sz="0" w:space="0" w:color="auto" w:frame="1"/>
        </w:rPr>
        <w:t>n</w:t>
      </w:r>
      <w:r w:rsidRPr="00C61BAD">
        <w:rPr>
          <w:color w:val="000000"/>
        </w:rPr>
        <w:t xml:space="preserve">eigenvalues and eigenvectors. It turns out that the eigenvector corresponding to the highest eigenvalue is the principal component of the dataset and it is our call as to how many eigenvalues we choose to proceed our </w:t>
      </w:r>
      <w:r w:rsidRPr="00C61BAD">
        <w:rPr>
          <w:color w:val="000000"/>
        </w:rPr>
        <w:lastRenderedPageBreak/>
        <w:t>analysis with. To reduce the dimensions, we choose the first </w:t>
      </w:r>
      <w:r w:rsidRPr="00C61BAD">
        <w:rPr>
          <w:rStyle w:val="Emphasis"/>
          <w:color w:val="000000"/>
          <w:bdr w:val="none" w:sz="0" w:space="0" w:color="auto" w:frame="1"/>
        </w:rPr>
        <w:t>p</w:t>
      </w:r>
      <w:r w:rsidRPr="00C61BAD">
        <w:rPr>
          <w:color w:val="000000"/>
        </w:rPr>
        <w:t> eigenvalues and ignore the rest. We do lose out some information in the process, but if the eigenvalues are small, we do not lose much</w:t>
      </w:r>
      <w:r>
        <w:rPr>
          <w:color w:val="000000"/>
        </w:rPr>
        <w:t>.</w:t>
      </w:r>
    </w:p>
    <w:p w:rsidR="009847F5" w:rsidRDefault="00405FE3" w:rsidP="00405FE3">
      <w:pPr>
        <w:pStyle w:val="NormalWeb"/>
        <w:shd w:val="clear" w:color="auto" w:fill="FFFFFF"/>
        <w:spacing w:before="240" w:beforeAutospacing="0" w:after="240" w:afterAutospacing="0" w:line="360" w:lineRule="auto"/>
        <w:jc w:val="both"/>
        <w:rPr>
          <w:b/>
          <w:color w:val="000000"/>
          <w:sz w:val="28"/>
          <w:szCs w:val="26"/>
        </w:rPr>
      </w:pPr>
      <w:r w:rsidRPr="00405FE3">
        <w:rPr>
          <w:b/>
          <w:color w:val="000000"/>
          <w:sz w:val="28"/>
          <w:szCs w:val="26"/>
        </w:rPr>
        <w:t>3.7 Cross validation techniques:-</w:t>
      </w:r>
    </w:p>
    <w:p w:rsidR="00405FE3" w:rsidRDefault="00405FE3" w:rsidP="00405FE3">
      <w:pPr>
        <w:pStyle w:val="NormalWeb"/>
        <w:shd w:val="clear" w:color="auto" w:fill="FFFFFF"/>
        <w:spacing w:before="120" w:beforeAutospacing="0" w:after="120" w:afterAutospacing="0" w:line="360" w:lineRule="auto"/>
        <w:ind w:firstLine="720"/>
        <w:jc w:val="both"/>
      </w:pPr>
      <w:r w:rsidRPr="00405FE3">
        <w:rPr>
          <w:bCs/>
        </w:rPr>
        <w:t>Cross-validation</w:t>
      </w:r>
      <w:r w:rsidRPr="00405FE3">
        <w:t>, sometimes called </w:t>
      </w:r>
      <w:r w:rsidRPr="00405FE3">
        <w:rPr>
          <w:bCs/>
        </w:rPr>
        <w:t>rotation estimation</w:t>
      </w:r>
      <w:r w:rsidRPr="00405FE3">
        <w:t>, or </w:t>
      </w:r>
      <w:r w:rsidRPr="00405FE3">
        <w:rPr>
          <w:bCs/>
        </w:rPr>
        <w:t>out-of-sample testing</w:t>
      </w:r>
      <w:r w:rsidRPr="00405FE3">
        <w:t> is any of various similar </w:t>
      </w:r>
      <w:hyperlink r:id="rId143" w:tooltip="Model validation" w:history="1">
        <w:r w:rsidRPr="00405FE3">
          <w:rPr>
            <w:rStyle w:val="Hyperlink"/>
            <w:color w:val="auto"/>
            <w:u w:val="none"/>
          </w:rPr>
          <w:t>model validation</w:t>
        </w:r>
      </w:hyperlink>
      <w:r>
        <w:t xml:space="preserve"> </w:t>
      </w:r>
      <w:r w:rsidRPr="00405FE3">
        <w:t>techniques for assessing how the results of a </w:t>
      </w:r>
      <w:hyperlink r:id="rId144" w:tooltip="Statistics" w:history="1">
        <w:r w:rsidRPr="00405FE3">
          <w:rPr>
            <w:rStyle w:val="Hyperlink"/>
            <w:color w:val="auto"/>
            <w:u w:val="none"/>
          </w:rPr>
          <w:t>statistical</w:t>
        </w:r>
      </w:hyperlink>
      <w:r w:rsidRPr="00405FE3">
        <w:t> analysis will generalize to an independent data set. It is mainly used in settings where the goal is prediction, and one wants to estimate how </w:t>
      </w:r>
      <w:hyperlink r:id="rId145" w:tooltip="Accuracy" w:history="1">
        <w:r w:rsidRPr="00405FE3">
          <w:rPr>
            <w:rStyle w:val="Hyperlink"/>
            <w:color w:val="auto"/>
            <w:u w:val="none"/>
          </w:rPr>
          <w:t>accurately</w:t>
        </w:r>
      </w:hyperlink>
      <w:r w:rsidRPr="00405FE3">
        <w:t> a </w:t>
      </w:r>
      <w:hyperlink r:id="rId146" w:tooltip="Predictive modelling" w:history="1">
        <w:r w:rsidRPr="00405FE3">
          <w:rPr>
            <w:rStyle w:val="Hyperlink"/>
            <w:color w:val="auto"/>
            <w:u w:val="none"/>
          </w:rPr>
          <w:t>predictive model</w:t>
        </w:r>
      </w:hyperlink>
      <w:r w:rsidRPr="00405FE3">
        <w:t> will perform in practice. In a prediction problem, a model is usually given a dataset of </w:t>
      </w:r>
      <w:r w:rsidRPr="00405FE3">
        <w:rPr>
          <w:iCs/>
        </w:rPr>
        <w:t>known data</w:t>
      </w:r>
      <w:r w:rsidRPr="00405FE3">
        <w:t> on which training is run (</w:t>
      </w:r>
      <w:r w:rsidRPr="00405FE3">
        <w:rPr>
          <w:iCs/>
        </w:rPr>
        <w:t>training dataset</w:t>
      </w:r>
      <w:r w:rsidRPr="00405FE3">
        <w:t>), and a dataset of </w:t>
      </w:r>
      <w:r w:rsidRPr="00405FE3">
        <w:rPr>
          <w:iCs/>
        </w:rPr>
        <w:t>unknown data</w:t>
      </w:r>
      <w:r w:rsidRPr="00405FE3">
        <w:t> (or </w:t>
      </w:r>
      <w:r w:rsidRPr="00405FE3">
        <w:rPr>
          <w:iCs/>
        </w:rPr>
        <w:t>first seen</w:t>
      </w:r>
      <w:r w:rsidRPr="00405FE3">
        <w:t> data) against which the model is tested (called the </w:t>
      </w:r>
      <w:hyperlink r:id="rId147" w:tooltip="Validation set" w:history="1">
        <w:r w:rsidRPr="00405FE3">
          <w:rPr>
            <w:rStyle w:val="Hyperlink"/>
            <w:color w:val="auto"/>
            <w:u w:val="none"/>
          </w:rPr>
          <w:t>validation dataset</w:t>
        </w:r>
      </w:hyperlink>
      <w:r w:rsidRPr="00405FE3">
        <w:t> or </w:t>
      </w:r>
      <w:r w:rsidRPr="00405FE3">
        <w:rPr>
          <w:iCs/>
        </w:rPr>
        <w:t>testing set</w:t>
      </w:r>
      <w:r w:rsidRPr="00405FE3">
        <w:t>). The goal of cross-validation is to test the model's ability to predict new data that was not used in estimating it, in order to flag problems like </w:t>
      </w:r>
      <w:hyperlink r:id="rId148" w:tooltip="Overfitting" w:history="1">
        <w:r w:rsidRPr="00405FE3">
          <w:rPr>
            <w:rStyle w:val="Hyperlink"/>
            <w:color w:val="auto"/>
            <w:u w:val="none"/>
          </w:rPr>
          <w:t>overfitting</w:t>
        </w:r>
      </w:hyperlink>
      <w:r w:rsidRPr="00405FE3">
        <w:t> or </w:t>
      </w:r>
      <w:hyperlink r:id="rId149" w:tooltip="Selection bias" w:history="1">
        <w:r w:rsidRPr="00405FE3">
          <w:rPr>
            <w:rStyle w:val="Hyperlink"/>
            <w:color w:val="auto"/>
            <w:u w:val="none"/>
          </w:rPr>
          <w:t>selection bias</w:t>
        </w:r>
      </w:hyperlink>
      <w:r w:rsidRPr="00405FE3">
        <w:t> and to give an insight on how the model will generalize to an independent dataset (i.e., an unknown dataset, for instance from a real problem).</w:t>
      </w:r>
    </w:p>
    <w:p w:rsidR="00405FE3" w:rsidRPr="00405FE3" w:rsidRDefault="00405FE3" w:rsidP="00405FE3">
      <w:pPr>
        <w:pStyle w:val="NormalWeb"/>
        <w:shd w:val="clear" w:color="auto" w:fill="FFFFFF"/>
        <w:spacing w:before="120" w:beforeAutospacing="0" w:after="120" w:afterAutospacing="0" w:line="360" w:lineRule="auto"/>
        <w:ind w:firstLine="720"/>
        <w:jc w:val="both"/>
      </w:pPr>
      <w:r>
        <w:rPr>
          <w:noProof/>
        </w:rPr>
        <w:drawing>
          <wp:inline distT="0" distB="0" distL="0" distR="0">
            <wp:extent cx="5011420" cy="2493645"/>
            <wp:effectExtent l="19050" t="0" r="0" b="0"/>
            <wp:docPr id="87" name="Picture 87" descr="https://upload.wikimedia.org/wikipedia/commons/1/1c/K-fold_cross_validation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upload.wikimedia.org/wikipedia/commons/1/1c/K-fold_cross_validation_EN.jpg"/>
                    <pic:cNvPicPr>
                      <a:picLocks noChangeAspect="1" noChangeArrowheads="1"/>
                    </pic:cNvPicPr>
                  </pic:nvPicPr>
                  <pic:blipFill>
                    <a:blip r:embed="rId150"/>
                    <a:srcRect/>
                    <a:stretch>
                      <a:fillRect/>
                    </a:stretch>
                  </pic:blipFill>
                  <pic:spPr bwMode="auto">
                    <a:xfrm>
                      <a:off x="0" y="0"/>
                      <a:ext cx="5011420" cy="2493645"/>
                    </a:xfrm>
                    <a:prstGeom prst="rect">
                      <a:avLst/>
                    </a:prstGeom>
                    <a:noFill/>
                    <a:ln w="9525">
                      <a:noFill/>
                      <a:miter lim="800000"/>
                      <a:headEnd/>
                      <a:tailEnd/>
                    </a:ln>
                  </pic:spPr>
                </pic:pic>
              </a:graphicData>
            </a:graphic>
          </wp:inline>
        </w:drawing>
      </w:r>
    </w:p>
    <w:p w:rsidR="00405FE3" w:rsidRPr="00405FE3" w:rsidRDefault="00405FE3" w:rsidP="00405FE3">
      <w:pPr>
        <w:pStyle w:val="NormalWeb"/>
        <w:shd w:val="clear" w:color="auto" w:fill="FFFFFF"/>
        <w:spacing w:before="120" w:beforeAutospacing="0" w:after="120" w:afterAutospacing="0" w:line="360" w:lineRule="auto"/>
        <w:jc w:val="both"/>
      </w:pPr>
      <w:r w:rsidRPr="00405FE3">
        <w:t>One round of cross-validation involves </w:t>
      </w:r>
      <w:hyperlink r:id="rId151" w:tooltip="Partition of a set" w:history="1">
        <w:r w:rsidRPr="00405FE3">
          <w:rPr>
            <w:rStyle w:val="Hyperlink"/>
            <w:color w:val="auto"/>
            <w:u w:val="none"/>
          </w:rPr>
          <w:t>partitioning</w:t>
        </w:r>
      </w:hyperlink>
      <w:r w:rsidRPr="00405FE3">
        <w:t> a </w:t>
      </w:r>
      <w:hyperlink r:id="rId152" w:tooltip="Statistical sample" w:history="1">
        <w:r w:rsidRPr="00405FE3">
          <w:rPr>
            <w:rStyle w:val="Hyperlink"/>
            <w:color w:val="auto"/>
            <w:u w:val="none"/>
          </w:rPr>
          <w:t>sample</w:t>
        </w:r>
      </w:hyperlink>
      <w:r w:rsidRPr="00405FE3">
        <w:t> of </w:t>
      </w:r>
      <w:hyperlink r:id="rId153" w:tooltip="Data" w:history="1">
        <w:r w:rsidRPr="00405FE3">
          <w:rPr>
            <w:rStyle w:val="Hyperlink"/>
            <w:color w:val="auto"/>
            <w:u w:val="none"/>
          </w:rPr>
          <w:t>data</w:t>
        </w:r>
      </w:hyperlink>
      <w:r w:rsidRPr="00405FE3">
        <w:t> into </w:t>
      </w:r>
      <w:hyperlink r:id="rId154" w:tooltip="Complement (set theory)" w:history="1">
        <w:r w:rsidRPr="00405FE3">
          <w:rPr>
            <w:rStyle w:val="Hyperlink"/>
            <w:color w:val="auto"/>
            <w:u w:val="none"/>
          </w:rPr>
          <w:t>complementary</w:t>
        </w:r>
      </w:hyperlink>
      <w:r w:rsidRPr="00405FE3">
        <w:t> subsets, performing the analysis on one subset (called the </w:t>
      </w:r>
      <w:r w:rsidRPr="00405FE3">
        <w:rPr>
          <w:iCs/>
        </w:rPr>
        <w:t>training set</w:t>
      </w:r>
      <w:r w:rsidRPr="00405FE3">
        <w:t>), and validating the analysis on the other subset (called the </w:t>
      </w:r>
      <w:r w:rsidRPr="00405FE3">
        <w:rPr>
          <w:iCs/>
        </w:rPr>
        <w:t>validation set</w:t>
      </w:r>
      <w:r w:rsidRPr="00405FE3">
        <w:t> or </w:t>
      </w:r>
      <w:r w:rsidRPr="00405FE3">
        <w:rPr>
          <w:iCs/>
        </w:rPr>
        <w:t>testing set</w:t>
      </w:r>
      <w:r w:rsidRPr="00405FE3">
        <w:t>). To reduce </w:t>
      </w:r>
      <w:hyperlink r:id="rId155" w:tooltip="Variance" w:history="1">
        <w:r w:rsidRPr="00405FE3">
          <w:rPr>
            <w:rStyle w:val="Hyperlink"/>
            <w:color w:val="auto"/>
            <w:u w:val="none"/>
          </w:rPr>
          <w:t>variability</w:t>
        </w:r>
      </w:hyperlink>
      <w:r w:rsidRPr="00405FE3">
        <w:t>, in most methods multiple rounds of cross-validation are performed using different partitions, and the validation results are combined (e.g. averaged) over the rounds to give an estimate of the model's predictive performance.</w:t>
      </w:r>
    </w:p>
    <w:p w:rsidR="00405FE3" w:rsidRDefault="00405FE3" w:rsidP="00405FE3">
      <w:pPr>
        <w:pStyle w:val="NormalWeb"/>
        <w:shd w:val="clear" w:color="auto" w:fill="FFFFFF"/>
        <w:spacing w:before="120" w:beforeAutospacing="0" w:after="120" w:afterAutospacing="0" w:line="360" w:lineRule="auto"/>
        <w:jc w:val="both"/>
        <w:rPr>
          <w:rFonts w:ascii="Arial" w:hAnsi="Arial" w:cs="Arial"/>
          <w:color w:val="222222"/>
          <w:sz w:val="26"/>
          <w:szCs w:val="26"/>
        </w:rPr>
      </w:pPr>
      <w:r w:rsidRPr="00405FE3">
        <w:lastRenderedPageBreak/>
        <w:t>In summary, cross-validation combines (averages) measures of fitness in prediction to derive a more accurate estimate of model prediction performance.</w:t>
      </w:r>
      <w:r>
        <w:rPr>
          <w:rFonts w:ascii="Arial" w:hAnsi="Arial" w:cs="Arial"/>
          <w:color w:val="222222"/>
          <w:sz w:val="26"/>
          <w:szCs w:val="26"/>
        </w:rPr>
        <w:t xml:space="preserve"> </w:t>
      </w:r>
    </w:p>
    <w:p w:rsidR="00405FE3" w:rsidRDefault="00405FE3" w:rsidP="00405FE3">
      <w:pPr>
        <w:pStyle w:val="NormalWeb"/>
        <w:shd w:val="clear" w:color="auto" w:fill="FFFFFF"/>
        <w:spacing w:before="240" w:beforeAutospacing="0" w:after="240" w:afterAutospacing="0" w:line="360" w:lineRule="auto"/>
        <w:jc w:val="both"/>
        <w:rPr>
          <w:b/>
          <w:color w:val="222222"/>
          <w:sz w:val="28"/>
          <w:szCs w:val="26"/>
        </w:rPr>
      </w:pPr>
      <w:r>
        <w:rPr>
          <w:b/>
          <w:color w:val="222222"/>
          <w:sz w:val="28"/>
          <w:szCs w:val="26"/>
        </w:rPr>
        <w:t>3.7.1 Purpose of cross validation:-</w:t>
      </w:r>
    </w:p>
    <w:p w:rsidR="00405FE3" w:rsidRPr="00405FE3" w:rsidRDefault="00405FE3" w:rsidP="00405FE3">
      <w:pPr>
        <w:pStyle w:val="NormalWeb"/>
        <w:shd w:val="clear" w:color="auto" w:fill="FFFFFF"/>
        <w:spacing w:before="120" w:beforeAutospacing="0" w:after="120" w:afterAutospacing="0" w:line="360" w:lineRule="auto"/>
        <w:ind w:firstLine="720"/>
        <w:jc w:val="both"/>
      </w:pPr>
      <w:r w:rsidRPr="00405FE3">
        <w:t>Suppose we have a </w:t>
      </w:r>
      <w:hyperlink r:id="rId156" w:tooltip="Statistical model" w:history="1">
        <w:r w:rsidRPr="00405FE3">
          <w:rPr>
            <w:rStyle w:val="Hyperlink"/>
            <w:color w:val="auto"/>
            <w:u w:val="none"/>
          </w:rPr>
          <w:t>model</w:t>
        </w:r>
      </w:hyperlink>
      <w:r w:rsidRPr="00405FE3">
        <w:t> with one or more unknown </w:t>
      </w:r>
      <w:hyperlink r:id="rId157" w:tooltip="Parameters" w:history="1">
        <w:r w:rsidRPr="00405FE3">
          <w:rPr>
            <w:rStyle w:val="Hyperlink"/>
            <w:color w:val="auto"/>
            <w:u w:val="none"/>
          </w:rPr>
          <w:t>parameters</w:t>
        </w:r>
      </w:hyperlink>
      <w:r w:rsidRPr="00405FE3">
        <w:t>, and a data set to which the model can be fit (the training data set). The fitting process </w:t>
      </w:r>
      <w:hyperlink r:id="rId158" w:tooltip="Optimization (mathematics)" w:history="1">
        <w:r w:rsidRPr="00405FE3">
          <w:rPr>
            <w:rStyle w:val="Hyperlink"/>
            <w:color w:val="auto"/>
            <w:u w:val="none"/>
          </w:rPr>
          <w:t>optimizes</w:t>
        </w:r>
      </w:hyperlink>
      <w:r w:rsidRPr="00405FE3">
        <w:t> the model parameters to make the model fit the training data as well as possible. If we then take an </w:t>
      </w:r>
      <w:hyperlink r:id="rId159" w:tooltip="Independence (probability theory)" w:history="1">
        <w:r w:rsidRPr="00405FE3">
          <w:rPr>
            <w:rStyle w:val="Hyperlink"/>
            <w:color w:val="auto"/>
            <w:u w:val="none"/>
          </w:rPr>
          <w:t>independent</w:t>
        </w:r>
      </w:hyperlink>
      <w:r w:rsidRPr="00405FE3">
        <w:t> sample of validation data from the same </w:t>
      </w:r>
      <w:hyperlink r:id="rId160" w:tooltip="Statistical population" w:history="1">
        <w:r w:rsidRPr="00405FE3">
          <w:rPr>
            <w:rStyle w:val="Hyperlink"/>
            <w:color w:val="auto"/>
            <w:u w:val="none"/>
          </w:rPr>
          <w:t>population</w:t>
        </w:r>
      </w:hyperlink>
      <w:r w:rsidRPr="00405FE3">
        <w:t> as the training data, it will generally turn out that the model does not fit the validation data as well as it fits the training data. The size of this difference is likely to be large especially when the size of the training data set is small, or when the number of parameters in the model is large. Cross-validation is a way to estimate the size of this effect.</w:t>
      </w:r>
    </w:p>
    <w:p w:rsidR="00405FE3" w:rsidRPr="00405FE3" w:rsidRDefault="00405FE3" w:rsidP="00405FE3">
      <w:pPr>
        <w:pStyle w:val="NormalWeb"/>
        <w:shd w:val="clear" w:color="auto" w:fill="FFFFFF"/>
        <w:spacing w:before="120" w:beforeAutospacing="0" w:after="120" w:afterAutospacing="0" w:line="360" w:lineRule="auto"/>
        <w:ind w:firstLine="720"/>
        <w:jc w:val="both"/>
      </w:pPr>
      <w:r>
        <w:t xml:space="preserve">In </w:t>
      </w:r>
      <w:r w:rsidRPr="00405FE3">
        <w:t>linear regression we have </w:t>
      </w:r>
      <w:hyperlink r:id="rId161" w:tooltip="Real number" w:history="1">
        <w:r w:rsidRPr="00405FE3">
          <w:rPr>
            <w:rStyle w:val="Hyperlink"/>
            <w:color w:val="auto"/>
            <w:u w:val="none"/>
          </w:rPr>
          <w:t>real</w:t>
        </w:r>
      </w:hyperlink>
      <w:r w:rsidRPr="00405FE3">
        <w:t> </w:t>
      </w:r>
      <w:r w:rsidRPr="00405FE3">
        <w:rPr>
          <w:iCs/>
        </w:rPr>
        <w:t>response values</w:t>
      </w:r>
      <w:r w:rsidRPr="00405FE3">
        <w:t> </w:t>
      </w:r>
      <w:r w:rsidRPr="00405FE3">
        <w:rPr>
          <w:iCs/>
        </w:rPr>
        <w:t>y</w:t>
      </w:r>
      <w:r w:rsidRPr="00405FE3">
        <w:rPr>
          <w:vertAlign w:val="subscript"/>
        </w:rPr>
        <w:t>1</w:t>
      </w:r>
      <w:r w:rsidRPr="00405FE3">
        <w:t>, ..., </w:t>
      </w:r>
      <w:r w:rsidRPr="00405FE3">
        <w:rPr>
          <w:iCs/>
        </w:rPr>
        <w:t>y</w:t>
      </w:r>
      <w:r w:rsidRPr="00405FE3">
        <w:rPr>
          <w:iCs/>
          <w:vertAlign w:val="subscript"/>
        </w:rPr>
        <w:t>n</w:t>
      </w:r>
      <w:r w:rsidRPr="00405FE3">
        <w:t>, and </w:t>
      </w:r>
      <w:r w:rsidRPr="00405FE3">
        <w:rPr>
          <w:iCs/>
        </w:rPr>
        <w:t>n</w:t>
      </w:r>
      <w:r w:rsidRPr="00405FE3">
        <w:t> </w:t>
      </w:r>
      <w:r w:rsidRPr="00405FE3">
        <w:rPr>
          <w:iCs/>
        </w:rPr>
        <w:t>p</w:t>
      </w:r>
      <w:r w:rsidRPr="00405FE3">
        <w:t>-dimensional </w:t>
      </w:r>
      <w:hyperlink r:id="rId162" w:tooltip="Euclidean vector" w:history="1">
        <w:r w:rsidRPr="00405FE3">
          <w:rPr>
            <w:rStyle w:val="Hyperlink"/>
            <w:color w:val="auto"/>
            <w:u w:val="none"/>
          </w:rPr>
          <w:t>vector</w:t>
        </w:r>
      </w:hyperlink>
      <w:r w:rsidRPr="00405FE3">
        <w:t> </w:t>
      </w:r>
      <w:r w:rsidRPr="00405FE3">
        <w:rPr>
          <w:iCs/>
        </w:rPr>
        <w:t>covariates</w:t>
      </w:r>
      <w:r w:rsidRPr="00405FE3">
        <w:t> </w:t>
      </w:r>
      <w:r w:rsidRPr="00405FE3">
        <w:rPr>
          <w:bCs/>
          <w:iCs/>
        </w:rPr>
        <w:t>x</w:t>
      </w:r>
      <w:r w:rsidRPr="00405FE3">
        <w:rPr>
          <w:vertAlign w:val="subscript"/>
        </w:rPr>
        <w:t>1</w:t>
      </w:r>
      <w:r w:rsidRPr="00405FE3">
        <w:t>, ..., </w:t>
      </w:r>
      <w:r w:rsidRPr="00405FE3">
        <w:rPr>
          <w:bCs/>
          <w:iCs/>
        </w:rPr>
        <w:t>x</w:t>
      </w:r>
      <w:r w:rsidRPr="00405FE3">
        <w:rPr>
          <w:iCs/>
          <w:vertAlign w:val="subscript"/>
        </w:rPr>
        <w:t>n</w:t>
      </w:r>
      <w:r w:rsidRPr="00405FE3">
        <w:t>. The components of the vector </w:t>
      </w:r>
      <w:r w:rsidRPr="00405FE3">
        <w:rPr>
          <w:bCs/>
          <w:iCs/>
        </w:rPr>
        <w:t>x</w:t>
      </w:r>
      <w:r w:rsidRPr="00405FE3">
        <w:rPr>
          <w:iCs/>
          <w:vertAlign w:val="subscript"/>
        </w:rPr>
        <w:t>i</w:t>
      </w:r>
      <w:r w:rsidRPr="00405FE3">
        <w:t> are denoted </w:t>
      </w:r>
      <w:r w:rsidRPr="00405FE3">
        <w:rPr>
          <w:iCs/>
        </w:rPr>
        <w:t>x</w:t>
      </w:r>
      <w:r w:rsidRPr="00405FE3">
        <w:rPr>
          <w:iCs/>
          <w:vertAlign w:val="subscript"/>
        </w:rPr>
        <w:t>i</w:t>
      </w:r>
      <w:r w:rsidRPr="00405FE3">
        <w:rPr>
          <w:vertAlign w:val="subscript"/>
        </w:rPr>
        <w:t>1</w:t>
      </w:r>
      <w:r w:rsidRPr="00405FE3">
        <w:t>, ..., </w:t>
      </w:r>
      <w:r w:rsidRPr="00405FE3">
        <w:rPr>
          <w:iCs/>
        </w:rPr>
        <w:t>x</w:t>
      </w:r>
      <w:r w:rsidRPr="00405FE3">
        <w:rPr>
          <w:iCs/>
          <w:vertAlign w:val="subscript"/>
        </w:rPr>
        <w:t>ip</w:t>
      </w:r>
      <w:r w:rsidRPr="00405FE3">
        <w:t>. If we use </w:t>
      </w:r>
      <w:hyperlink r:id="rId163" w:tooltip="Least squares" w:history="1">
        <w:r w:rsidRPr="00405FE3">
          <w:rPr>
            <w:rStyle w:val="Hyperlink"/>
            <w:color w:val="auto"/>
            <w:u w:val="none"/>
          </w:rPr>
          <w:t>least squares</w:t>
        </w:r>
      </w:hyperlink>
      <w:r w:rsidRPr="00405FE3">
        <w:t> to fit a function in the form of a </w:t>
      </w:r>
      <w:hyperlink r:id="rId164" w:tooltip="Hyperplane" w:history="1">
        <w:r w:rsidRPr="00405FE3">
          <w:rPr>
            <w:rStyle w:val="Hyperlink"/>
            <w:color w:val="auto"/>
            <w:u w:val="none"/>
          </w:rPr>
          <w:t>hyperplane</w:t>
        </w:r>
      </w:hyperlink>
      <w:r w:rsidRPr="00405FE3">
        <w:t> </w:t>
      </w:r>
      <w:r w:rsidRPr="00405FE3">
        <w:rPr>
          <w:iCs/>
        </w:rPr>
        <w:t>y</w:t>
      </w:r>
      <w:r w:rsidRPr="00405FE3">
        <w:t> = </w:t>
      </w:r>
      <w:r w:rsidRPr="00405FE3">
        <w:rPr>
          <w:iCs/>
        </w:rPr>
        <w:t>a</w:t>
      </w:r>
      <w:r w:rsidRPr="00405FE3">
        <w:t> + </w:t>
      </w:r>
      <w:r w:rsidRPr="00405FE3">
        <w:rPr>
          <w:bCs/>
          <w:iCs/>
        </w:rPr>
        <w:t>β</w:t>
      </w:r>
      <w:r w:rsidRPr="00405FE3">
        <w:rPr>
          <w:vertAlign w:val="superscript"/>
        </w:rPr>
        <w:t>T</w:t>
      </w:r>
      <w:r w:rsidRPr="00405FE3">
        <w:rPr>
          <w:bCs/>
          <w:iCs/>
        </w:rPr>
        <w:t>x</w:t>
      </w:r>
      <w:r w:rsidRPr="00405FE3">
        <w:t> to the data (</w:t>
      </w:r>
      <w:r w:rsidRPr="00405FE3">
        <w:rPr>
          <w:bCs/>
          <w:iCs/>
        </w:rPr>
        <w:t>x</w:t>
      </w:r>
      <w:r w:rsidRPr="00405FE3">
        <w:rPr>
          <w:iCs/>
          <w:vertAlign w:val="subscript"/>
        </w:rPr>
        <w:t>i</w:t>
      </w:r>
      <w:r w:rsidRPr="00405FE3">
        <w:t>, </w:t>
      </w:r>
      <w:r w:rsidRPr="00405FE3">
        <w:rPr>
          <w:iCs/>
        </w:rPr>
        <w:t>y</w:t>
      </w:r>
      <w:r w:rsidRPr="00405FE3">
        <w:rPr>
          <w:iCs/>
          <w:vertAlign w:val="subscript"/>
        </w:rPr>
        <w:t>i</w:t>
      </w:r>
      <w:r w:rsidRPr="00405FE3">
        <w:t>)</w:t>
      </w:r>
      <w:r w:rsidRPr="00405FE3">
        <w:rPr>
          <w:vertAlign w:val="subscript"/>
        </w:rPr>
        <w:t> 1 ≤ </w:t>
      </w:r>
      <w:r w:rsidRPr="00405FE3">
        <w:rPr>
          <w:iCs/>
          <w:vertAlign w:val="subscript"/>
        </w:rPr>
        <w:t>i</w:t>
      </w:r>
      <w:r w:rsidRPr="00405FE3">
        <w:rPr>
          <w:vertAlign w:val="subscript"/>
        </w:rPr>
        <w:t> ≤ </w:t>
      </w:r>
      <w:r w:rsidRPr="00405FE3">
        <w:rPr>
          <w:iCs/>
          <w:vertAlign w:val="subscript"/>
        </w:rPr>
        <w:t>n</w:t>
      </w:r>
      <w:r w:rsidRPr="00405FE3">
        <w:t>, we could then assess the fit using the </w:t>
      </w:r>
      <w:hyperlink r:id="rId165" w:tooltip="Mean squared error" w:history="1">
        <w:r w:rsidRPr="00405FE3">
          <w:rPr>
            <w:rStyle w:val="Hyperlink"/>
            <w:color w:val="auto"/>
            <w:u w:val="none"/>
          </w:rPr>
          <w:t>mean squared error</w:t>
        </w:r>
      </w:hyperlink>
      <w:r w:rsidRPr="00405FE3">
        <w:t> (MSE). The MSE for given estimated parameter values </w:t>
      </w:r>
      <w:r w:rsidRPr="00405FE3">
        <w:rPr>
          <w:iCs/>
        </w:rPr>
        <w:t>a</w:t>
      </w:r>
      <w:r w:rsidRPr="00405FE3">
        <w:t> and </w:t>
      </w:r>
      <w:r w:rsidRPr="00405FE3">
        <w:rPr>
          <w:bCs/>
          <w:iCs/>
        </w:rPr>
        <w:t>β</w:t>
      </w:r>
      <w:r w:rsidRPr="00405FE3">
        <w:t> on the training set (</w:t>
      </w:r>
      <w:r w:rsidRPr="00405FE3">
        <w:rPr>
          <w:bCs/>
          <w:iCs/>
        </w:rPr>
        <w:t>x</w:t>
      </w:r>
      <w:r w:rsidRPr="00405FE3">
        <w:rPr>
          <w:iCs/>
          <w:vertAlign w:val="subscript"/>
        </w:rPr>
        <w:t>i</w:t>
      </w:r>
      <w:r w:rsidRPr="00405FE3">
        <w:t>, </w:t>
      </w:r>
      <w:r w:rsidRPr="00405FE3">
        <w:rPr>
          <w:iCs/>
        </w:rPr>
        <w:t>y</w:t>
      </w:r>
      <w:r w:rsidRPr="00405FE3">
        <w:rPr>
          <w:iCs/>
          <w:vertAlign w:val="subscript"/>
        </w:rPr>
        <w:t>i</w:t>
      </w:r>
      <w:r w:rsidRPr="00405FE3">
        <w:t>)</w:t>
      </w:r>
      <w:r w:rsidRPr="00405FE3">
        <w:rPr>
          <w:vertAlign w:val="subscript"/>
        </w:rPr>
        <w:t> 1 ≤ </w:t>
      </w:r>
      <w:r w:rsidRPr="00405FE3">
        <w:rPr>
          <w:iCs/>
          <w:vertAlign w:val="subscript"/>
        </w:rPr>
        <w:t>i</w:t>
      </w:r>
      <w:r w:rsidRPr="00405FE3">
        <w:rPr>
          <w:vertAlign w:val="subscript"/>
        </w:rPr>
        <w:t> ≤ </w:t>
      </w:r>
      <w:r w:rsidRPr="00405FE3">
        <w:rPr>
          <w:iCs/>
          <w:vertAlign w:val="subscript"/>
        </w:rPr>
        <w:t>n</w:t>
      </w:r>
      <w:r>
        <w:t> </w:t>
      </w:r>
    </w:p>
    <w:p w:rsidR="00405FE3" w:rsidRPr="00405FE3" w:rsidRDefault="00405FE3" w:rsidP="00405FE3">
      <w:pPr>
        <w:shd w:val="clear" w:color="auto" w:fill="FFFFFF"/>
        <w:spacing w:after="24"/>
        <w:ind w:firstLine="720"/>
        <w:jc w:val="both"/>
      </w:pPr>
      <w:r w:rsidRPr="00405FE3">
        <w:rPr>
          <w:rStyle w:val="mwe-math-mathml-inline"/>
          <w:vanish/>
        </w:rPr>
        <w:t>{\displaystyle {\frac {1}{n}}\sum _{i=1}^{n}(y_{i}-a-{\boldsymbol {\beta }}^{T}\mathbf {x} _{i})^{2}={\frac {1}{n}}\sum _{i=1}^{n}(y_{i}-a-\beta _{1}x_{i1}-\dots -\beta _{p}x_{ip})^{2}}</w:t>
      </w:r>
      <w:r w:rsidRPr="00405FE3">
        <w:t xml:space="preserve">If the model is correctly specified, it can be shown under mild assumptions </w:t>
      </w:r>
      <w:r>
        <w:t xml:space="preserve">that </w:t>
      </w:r>
      <w:r w:rsidRPr="00405FE3">
        <w:t>the </w:t>
      </w:r>
      <w:hyperlink r:id="rId166" w:tooltip="Expected value" w:history="1">
        <w:r w:rsidRPr="00405FE3">
          <w:rPr>
            <w:rStyle w:val="Hyperlink"/>
            <w:color w:val="auto"/>
            <w:u w:val="none"/>
          </w:rPr>
          <w:t>expected value</w:t>
        </w:r>
      </w:hyperlink>
      <w:r w:rsidRPr="00405FE3">
        <w:t> of the MSE for the training set is (</w:t>
      </w:r>
      <w:r w:rsidRPr="00405FE3">
        <w:rPr>
          <w:iCs/>
        </w:rPr>
        <w:t>n</w:t>
      </w:r>
      <w:r w:rsidRPr="00405FE3">
        <w:t> − </w:t>
      </w:r>
      <w:r w:rsidRPr="00405FE3">
        <w:rPr>
          <w:iCs/>
        </w:rPr>
        <w:t>p</w:t>
      </w:r>
      <w:r w:rsidRPr="00405FE3">
        <w:t> − 1)/(</w:t>
      </w:r>
      <w:r w:rsidRPr="00405FE3">
        <w:rPr>
          <w:iCs/>
        </w:rPr>
        <w:t>n</w:t>
      </w:r>
      <w:r w:rsidRPr="00405FE3">
        <w:t> + </w:t>
      </w:r>
      <w:r w:rsidRPr="00405FE3">
        <w:rPr>
          <w:iCs/>
        </w:rPr>
        <w:t>p</w:t>
      </w:r>
      <w:r w:rsidRPr="00405FE3">
        <w:t> + 1) &lt; 1 times the expected value of the MSE for the validation set</w:t>
      </w:r>
      <w:hyperlink r:id="rId167" w:anchor="cite_note-8" w:history="1">
        <w:r w:rsidRPr="00405FE3">
          <w:rPr>
            <w:rStyle w:val="Hyperlink"/>
            <w:color w:val="auto"/>
            <w:u w:val="none"/>
            <w:vertAlign w:val="superscript"/>
          </w:rPr>
          <w:t>[8]</w:t>
        </w:r>
      </w:hyperlink>
      <w:r w:rsidRPr="00405FE3">
        <w:t> (the expected value is taken over the distribution of training sets). Thus if we fit the model and compute the MSE on the training set, we will get an optimistically </w:t>
      </w:r>
      <w:hyperlink r:id="rId168" w:tooltip="Bias (statistics)" w:history="1">
        <w:r w:rsidRPr="00405FE3">
          <w:rPr>
            <w:rStyle w:val="Hyperlink"/>
            <w:color w:val="auto"/>
            <w:u w:val="none"/>
          </w:rPr>
          <w:t>biased</w:t>
        </w:r>
      </w:hyperlink>
      <w:r w:rsidRPr="00405FE3">
        <w:t> assessment of how well the model will fit an independent data set. This biased estimate is called the </w:t>
      </w:r>
      <w:r w:rsidRPr="00405FE3">
        <w:rPr>
          <w:iCs/>
        </w:rPr>
        <w:t>in-sample</w:t>
      </w:r>
      <w:r w:rsidRPr="00405FE3">
        <w:t> estimate of the fit, whereas the cross-validation estimate is an </w:t>
      </w:r>
      <w:r w:rsidRPr="00405FE3">
        <w:rPr>
          <w:iCs/>
        </w:rPr>
        <w:t>out-of-sample</w:t>
      </w:r>
      <w:r w:rsidRPr="00405FE3">
        <w:t> estimate.</w:t>
      </w:r>
    </w:p>
    <w:p w:rsidR="00405FE3" w:rsidRPr="00405FE3" w:rsidRDefault="00405FE3" w:rsidP="00405FE3">
      <w:pPr>
        <w:pStyle w:val="NormalWeb"/>
        <w:shd w:val="clear" w:color="auto" w:fill="FFFFFF"/>
        <w:spacing w:before="120" w:beforeAutospacing="0" w:after="120" w:afterAutospacing="0" w:line="360" w:lineRule="auto"/>
        <w:ind w:firstLine="720"/>
        <w:jc w:val="both"/>
      </w:pPr>
      <w:r w:rsidRPr="00405FE3">
        <w:t>Since in linear regression it is possible to directly compute the factor (</w:t>
      </w:r>
      <w:r w:rsidRPr="00405FE3">
        <w:rPr>
          <w:iCs/>
        </w:rPr>
        <w:t>n</w:t>
      </w:r>
      <w:r w:rsidRPr="00405FE3">
        <w:t> − </w:t>
      </w:r>
      <w:r w:rsidRPr="00405FE3">
        <w:rPr>
          <w:iCs/>
        </w:rPr>
        <w:t>p</w:t>
      </w:r>
      <w:r w:rsidRPr="00405FE3">
        <w:t> − 1)/(</w:t>
      </w:r>
      <w:r w:rsidRPr="00405FE3">
        <w:rPr>
          <w:iCs/>
        </w:rPr>
        <w:t>n</w:t>
      </w:r>
      <w:r w:rsidRPr="00405FE3">
        <w:t> + </w:t>
      </w:r>
      <w:r w:rsidRPr="00405FE3">
        <w:rPr>
          <w:iCs/>
        </w:rPr>
        <w:t>p</w:t>
      </w:r>
      <w:r w:rsidRPr="00405FE3">
        <w:t> + 1) by which the training MSE underestimates the validation MSE under the assumption that the model specification is valid, cross-validation can be used for checking whether the model has been </w:t>
      </w:r>
      <w:hyperlink r:id="rId169" w:tooltip="Overfitting" w:history="1">
        <w:r w:rsidRPr="00405FE3">
          <w:rPr>
            <w:rStyle w:val="Hyperlink"/>
            <w:color w:val="auto"/>
            <w:u w:val="none"/>
          </w:rPr>
          <w:t>overfitted</w:t>
        </w:r>
      </w:hyperlink>
      <w:r w:rsidRPr="00405FE3">
        <w:t>, in which case the MSE in the validation set will substantially exceed</w:t>
      </w:r>
      <w:r>
        <w:t xml:space="preserve"> </w:t>
      </w:r>
      <w:r w:rsidRPr="00405FE3">
        <w:t xml:space="preserve"> its anticipated value. (Cross-validation in the context of linear regression is also useful in that it can be used to select an optimally regularized cost function). In most other regression procedures (e.g. </w:t>
      </w:r>
      <w:hyperlink r:id="rId170" w:tooltip="Logistic regression" w:history="1">
        <w:r w:rsidRPr="00405FE3">
          <w:rPr>
            <w:rStyle w:val="Hyperlink"/>
            <w:color w:val="auto"/>
            <w:u w:val="none"/>
          </w:rPr>
          <w:t>logistic regression</w:t>
        </w:r>
      </w:hyperlink>
      <w:r w:rsidRPr="00405FE3">
        <w:t xml:space="preserve">), there is no simple formula to compute the expected out-of-sample fit. Cross-validation is, thus, a generally </w:t>
      </w:r>
      <w:r w:rsidRPr="00405FE3">
        <w:lastRenderedPageBreak/>
        <w:t>applicable way to predict the performance of a model on unavailable data using numerical computation in place of theoretical analysis.</w:t>
      </w:r>
    </w:p>
    <w:p w:rsidR="00405FE3" w:rsidRDefault="00405FE3" w:rsidP="00405FE3">
      <w:pPr>
        <w:pStyle w:val="NormalWeb"/>
        <w:shd w:val="clear" w:color="auto" w:fill="FFFFFF"/>
        <w:spacing w:before="240" w:beforeAutospacing="0" w:after="240" w:afterAutospacing="0" w:line="360" w:lineRule="auto"/>
        <w:jc w:val="both"/>
        <w:rPr>
          <w:b/>
          <w:color w:val="222222"/>
          <w:sz w:val="28"/>
          <w:szCs w:val="26"/>
        </w:rPr>
      </w:pPr>
      <w:del w:id="49" w:author="sowmya setty" w:date="2019-04-29T03:50:00Z">
        <w:r w:rsidDel="006A5ED3">
          <w:rPr>
            <w:b/>
            <w:color w:val="222222"/>
            <w:sz w:val="28"/>
            <w:szCs w:val="26"/>
          </w:rPr>
          <w:delText>3.7.2</w:delText>
        </w:r>
      </w:del>
      <w:r>
        <w:rPr>
          <w:b/>
          <w:color w:val="222222"/>
          <w:sz w:val="28"/>
          <w:szCs w:val="26"/>
        </w:rPr>
        <w:t xml:space="preserve"> K-fold cross </w:t>
      </w:r>
      <w:proofErr w:type="gramStart"/>
      <w:r>
        <w:rPr>
          <w:b/>
          <w:color w:val="222222"/>
          <w:sz w:val="28"/>
          <w:szCs w:val="26"/>
        </w:rPr>
        <w:t>validation:-</w:t>
      </w:r>
      <w:proofErr w:type="gramEnd"/>
    </w:p>
    <w:p w:rsidR="00405FE3" w:rsidRDefault="00405FE3" w:rsidP="00405FE3">
      <w:pPr>
        <w:pStyle w:val="NormalWeb"/>
        <w:shd w:val="clear" w:color="auto" w:fill="FFFFFF"/>
        <w:spacing w:before="120" w:beforeAutospacing="0" w:after="120" w:afterAutospacing="0" w:line="360" w:lineRule="auto"/>
        <w:ind w:firstLine="720"/>
        <w:jc w:val="both"/>
        <w:rPr>
          <w:color w:val="222222"/>
          <w:szCs w:val="22"/>
        </w:rPr>
      </w:pPr>
      <w:r w:rsidRPr="00405FE3">
        <w:rPr>
          <w:color w:val="222222"/>
          <w:szCs w:val="22"/>
        </w:rPr>
        <w:t>In </w:t>
      </w:r>
      <w:r w:rsidRPr="00405FE3">
        <w:rPr>
          <w:iCs/>
          <w:color w:val="222222"/>
          <w:szCs w:val="22"/>
        </w:rPr>
        <w:t>k</w:t>
      </w:r>
      <w:r w:rsidRPr="00405FE3">
        <w:rPr>
          <w:color w:val="222222"/>
          <w:szCs w:val="22"/>
        </w:rPr>
        <w:t>-fold cross-validation, the original sample is randomly partitioned into </w:t>
      </w:r>
      <w:r w:rsidRPr="00405FE3">
        <w:rPr>
          <w:iCs/>
          <w:color w:val="222222"/>
          <w:szCs w:val="22"/>
        </w:rPr>
        <w:t>k</w:t>
      </w:r>
      <w:r w:rsidRPr="00405FE3">
        <w:rPr>
          <w:color w:val="222222"/>
          <w:szCs w:val="22"/>
        </w:rPr>
        <w:t> equal sized subsamples. Of the </w:t>
      </w:r>
      <w:r w:rsidRPr="00405FE3">
        <w:rPr>
          <w:iCs/>
          <w:color w:val="222222"/>
          <w:szCs w:val="22"/>
        </w:rPr>
        <w:t>k</w:t>
      </w:r>
      <w:r w:rsidRPr="00405FE3">
        <w:rPr>
          <w:color w:val="222222"/>
          <w:szCs w:val="22"/>
        </w:rPr>
        <w:t> subsamples, a single subsample is retained as the validation data for testing the model, and the remaining </w:t>
      </w:r>
      <w:r w:rsidRPr="00405FE3">
        <w:rPr>
          <w:iCs/>
          <w:color w:val="222222"/>
          <w:szCs w:val="22"/>
        </w:rPr>
        <w:t>k</w:t>
      </w:r>
      <w:r w:rsidRPr="00405FE3">
        <w:rPr>
          <w:color w:val="222222"/>
          <w:szCs w:val="22"/>
        </w:rPr>
        <w:t> − 1 subsam</w:t>
      </w:r>
      <w:r>
        <w:rPr>
          <w:color w:val="222222"/>
          <w:szCs w:val="22"/>
        </w:rPr>
        <w:t>ples are used as training data.</w:t>
      </w:r>
    </w:p>
    <w:p w:rsidR="00405FE3" w:rsidRDefault="00405FE3" w:rsidP="00405FE3">
      <w:pPr>
        <w:pStyle w:val="NormalWeb"/>
        <w:shd w:val="clear" w:color="auto" w:fill="FFFFFF"/>
        <w:spacing w:before="120" w:beforeAutospacing="0" w:after="120" w:afterAutospacing="0" w:line="360" w:lineRule="auto"/>
        <w:ind w:firstLine="720"/>
        <w:jc w:val="both"/>
        <w:rPr>
          <w:color w:val="222222"/>
          <w:szCs w:val="22"/>
        </w:rPr>
      </w:pPr>
      <w:r>
        <w:rPr>
          <w:noProof/>
        </w:rPr>
        <w:drawing>
          <wp:inline distT="0" distB="0" distL="0" distR="0">
            <wp:extent cx="5943600" cy="4460488"/>
            <wp:effectExtent l="19050" t="0" r="0" b="0"/>
            <wp:docPr id="126" name="Picture 126" descr="../../_images/sphx_glr_plot_cv_indices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_images/sphx_glr_plot_cv_indices_002.png"/>
                    <pic:cNvPicPr>
                      <a:picLocks noChangeAspect="1" noChangeArrowheads="1"/>
                    </pic:cNvPicPr>
                  </pic:nvPicPr>
                  <pic:blipFill>
                    <a:blip r:embed="rId171"/>
                    <a:srcRect/>
                    <a:stretch>
                      <a:fillRect/>
                    </a:stretch>
                  </pic:blipFill>
                  <pic:spPr bwMode="auto">
                    <a:xfrm>
                      <a:off x="0" y="0"/>
                      <a:ext cx="5943600" cy="4460488"/>
                    </a:xfrm>
                    <a:prstGeom prst="rect">
                      <a:avLst/>
                    </a:prstGeom>
                    <a:noFill/>
                    <a:ln w="9525">
                      <a:noFill/>
                      <a:miter lim="800000"/>
                      <a:headEnd/>
                      <a:tailEnd/>
                    </a:ln>
                  </pic:spPr>
                </pic:pic>
              </a:graphicData>
            </a:graphic>
          </wp:inline>
        </w:drawing>
      </w:r>
    </w:p>
    <w:p w:rsidR="00405FE3" w:rsidRPr="00405FE3" w:rsidRDefault="00405FE3" w:rsidP="00405FE3">
      <w:pPr>
        <w:pStyle w:val="NormalWeb"/>
        <w:shd w:val="clear" w:color="auto" w:fill="FFFFFF"/>
        <w:spacing w:before="120" w:beforeAutospacing="0" w:after="120" w:afterAutospacing="0" w:line="360" w:lineRule="auto"/>
        <w:ind w:firstLine="720"/>
        <w:jc w:val="both"/>
        <w:rPr>
          <w:color w:val="222222"/>
          <w:szCs w:val="22"/>
        </w:rPr>
      </w:pPr>
      <w:r w:rsidRPr="00405FE3">
        <w:rPr>
          <w:color w:val="222222"/>
          <w:szCs w:val="22"/>
        </w:rPr>
        <w:t>The cross-validation process is then repeated </w:t>
      </w:r>
      <w:r w:rsidRPr="00405FE3">
        <w:rPr>
          <w:iCs/>
          <w:color w:val="222222"/>
          <w:szCs w:val="22"/>
        </w:rPr>
        <w:t>k</w:t>
      </w:r>
      <w:r w:rsidRPr="00405FE3">
        <w:rPr>
          <w:color w:val="222222"/>
          <w:szCs w:val="22"/>
        </w:rPr>
        <w:t> times, with each of the </w:t>
      </w:r>
      <w:r w:rsidRPr="00405FE3">
        <w:rPr>
          <w:iCs/>
          <w:color w:val="222222"/>
          <w:szCs w:val="22"/>
        </w:rPr>
        <w:t>k</w:t>
      </w:r>
      <w:r w:rsidRPr="00405FE3">
        <w:rPr>
          <w:color w:val="222222"/>
          <w:szCs w:val="22"/>
        </w:rPr>
        <w:t> subsamples used exactly once as the validation data. The </w:t>
      </w:r>
      <w:r w:rsidRPr="00405FE3">
        <w:rPr>
          <w:iCs/>
          <w:color w:val="222222"/>
          <w:szCs w:val="22"/>
        </w:rPr>
        <w:t>k</w:t>
      </w:r>
      <w:r w:rsidRPr="00405FE3">
        <w:rPr>
          <w:color w:val="222222"/>
          <w:szCs w:val="22"/>
        </w:rPr>
        <w:t> results can then be averaged to produce a single estimation. The advantage of this method over repeated random sub-sampling (see below) is that all observations are used for both training and validation, and each observation is used for validation exactly once. 10-fold cross-validation is commonly used, but in general </w:t>
      </w:r>
      <w:r w:rsidRPr="00405FE3">
        <w:rPr>
          <w:iCs/>
          <w:color w:val="222222"/>
          <w:szCs w:val="22"/>
        </w:rPr>
        <w:t>k</w:t>
      </w:r>
      <w:r w:rsidRPr="00405FE3">
        <w:rPr>
          <w:color w:val="222222"/>
          <w:szCs w:val="22"/>
        </w:rPr>
        <w:t>remains an unfixed parameter.</w:t>
      </w:r>
    </w:p>
    <w:p w:rsidR="00405FE3" w:rsidRPr="00405FE3" w:rsidRDefault="00405FE3" w:rsidP="00405FE3">
      <w:pPr>
        <w:pStyle w:val="NormalWeb"/>
        <w:shd w:val="clear" w:color="auto" w:fill="FFFFFF"/>
        <w:spacing w:before="120" w:beforeAutospacing="0" w:after="120" w:afterAutospacing="0" w:line="360" w:lineRule="auto"/>
        <w:ind w:firstLine="720"/>
        <w:jc w:val="both"/>
        <w:rPr>
          <w:color w:val="222222"/>
          <w:szCs w:val="22"/>
        </w:rPr>
      </w:pPr>
      <w:r w:rsidRPr="00405FE3">
        <w:rPr>
          <w:color w:val="222222"/>
          <w:szCs w:val="22"/>
        </w:rPr>
        <w:t>For example, setting </w:t>
      </w:r>
      <w:r w:rsidRPr="00405FE3">
        <w:rPr>
          <w:iCs/>
          <w:color w:val="222222"/>
          <w:szCs w:val="22"/>
        </w:rPr>
        <w:t>k</w:t>
      </w:r>
      <w:r w:rsidRPr="00405FE3">
        <w:rPr>
          <w:color w:val="222222"/>
          <w:szCs w:val="22"/>
        </w:rPr>
        <w:t> = </w:t>
      </w:r>
      <w:r w:rsidRPr="00405FE3">
        <w:rPr>
          <w:iCs/>
          <w:color w:val="222222"/>
          <w:szCs w:val="22"/>
        </w:rPr>
        <w:t>2</w:t>
      </w:r>
      <w:r w:rsidRPr="00405FE3">
        <w:rPr>
          <w:color w:val="222222"/>
          <w:szCs w:val="22"/>
        </w:rPr>
        <w:t> results in 2-fold cross-validation. In 2-fold cross-validation, we randomly shuffle the dataset into two sets </w:t>
      </w:r>
      <w:r w:rsidRPr="00405FE3">
        <w:rPr>
          <w:iCs/>
          <w:color w:val="222222"/>
          <w:szCs w:val="22"/>
        </w:rPr>
        <w:t>d</w:t>
      </w:r>
      <w:r w:rsidRPr="00405FE3">
        <w:rPr>
          <w:color w:val="222222"/>
          <w:szCs w:val="22"/>
          <w:vertAlign w:val="subscript"/>
        </w:rPr>
        <w:t>0</w:t>
      </w:r>
      <w:r w:rsidRPr="00405FE3">
        <w:rPr>
          <w:color w:val="222222"/>
          <w:szCs w:val="22"/>
        </w:rPr>
        <w:t> and </w:t>
      </w:r>
      <w:r w:rsidRPr="00405FE3">
        <w:rPr>
          <w:iCs/>
          <w:color w:val="222222"/>
          <w:szCs w:val="22"/>
        </w:rPr>
        <w:t>d</w:t>
      </w:r>
      <w:r w:rsidRPr="00405FE3">
        <w:rPr>
          <w:color w:val="222222"/>
          <w:szCs w:val="22"/>
          <w:vertAlign w:val="subscript"/>
        </w:rPr>
        <w:t>1</w:t>
      </w:r>
      <w:r w:rsidRPr="00405FE3">
        <w:rPr>
          <w:color w:val="222222"/>
          <w:szCs w:val="22"/>
        </w:rPr>
        <w:t xml:space="preserve">, so that both sets are </w:t>
      </w:r>
      <w:r w:rsidRPr="00405FE3">
        <w:rPr>
          <w:color w:val="222222"/>
          <w:szCs w:val="22"/>
        </w:rPr>
        <w:lastRenderedPageBreak/>
        <w:t>equal size (this is usually implemented by shuffling the data array and then splitting it in two). We then train on </w:t>
      </w:r>
      <w:r w:rsidRPr="00405FE3">
        <w:rPr>
          <w:iCs/>
          <w:color w:val="222222"/>
          <w:szCs w:val="22"/>
        </w:rPr>
        <w:t>d</w:t>
      </w:r>
      <w:r w:rsidRPr="00405FE3">
        <w:rPr>
          <w:color w:val="222222"/>
          <w:szCs w:val="22"/>
          <w:vertAlign w:val="subscript"/>
        </w:rPr>
        <w:t>0</w:t>
      </w:r>
      <w:r w:rsidRPr="00405FE3">
        <w:rPr>
          <w:color w:val="222222"/>
          <w:szCs w:val="22"/>
        </w:rPr>
        <w:t> and validate on </w:t>
      </w:r>
      <w:r w:rsidRPr="00405FE3">
        <w:rPr>
          <w:iCs/>
          <w:color w:val="222222"/>
          <w:szCs w:val="22"/>
        </w:rPr>
        <w:t>d</w:t>
      </w:r>
      <w:r w:rsidRPr="00405FE3">
        <w:rPr>
          <w:color w:val="222222"/>
          <w:szCs w:val="22"/>
          <w:vertAlign w:val="subscript"/>
        </w:rPr>
        <w:t>1</w:t>
      </w:r>
      <w:r w:rsidRPr="00405FE3">
        <w:rPr>
          <w:color w:val="222222"/>
          <w:szCs w:val="22"/>
        </w:rPr>
        <w:t>, followed by training on </w:t>
      </w:r>
      <w:r w:rsidRPr="00405FE3">
        <w:rPr>
          <w:iCs/>
          <w:color w:val="222222"/>
          <w:szCs w:val="22"/>
        </w:rPr>
        <w:t>d</w:t>
      </w:r>
      <w:r w:rsidRPr="00405FE3">
        <w:rPr>
          <w:color w:val="222222"/>
          <w:szCs w:val="22"/>
          <w:vertAlign w:val="subscript"/>
        </w:rPr>
        <w:t>1</w:t>
      </w:r>
      <w:r w:rsidRPr="00405FE3">
        <w:rPr>
          <w:color w:val="222222"/>
          <w:szCs w:val="22"/>
        </w:rPr>
        <w:t> and validating on </w:t>
      </w:r>
      <w:r w:rsidRPr="00405FE3">
        <w:rPr>
          <w:iCs/>
          <w:color w:val="222222"/>
          <w:szCs w:val="22"/>
        </w:rPr>
        <w:t>d</w:t>
      </w:r>
      <w:r w:rsidRPr="00405FE3">
        <w:rPr>
          <w:color w:val="222222"/>
          <w:szCs w:val="22"/>
          <w:vertAlign w:val="subscript"/>
        </w:rPr>
        <w:t>0</w:t>
      </w:r>
      <w:r w:rsidRPr="00405FE3">
        <w:rPr>
          <w:color w:val="222222"/>
          <w:szCs w:val="22"/>
        </w:rPr>
        <w:t>.</w:t>
      </w:r>
    </w:p>
    <w:p w:rsidR="00405FE3" w:rsidRPr="00405FE3" w:rsidRDefault="00405FE3" w:rsidP="00405FE3">
      <w:pPr>
        <w:pStyle w:val="NormalWeb"/>
        <w:shd w:val="clear" w:color="auto" w:fill="FFFFFF"/>
        <w:spacing w:before="120" w:beforeAutospacing="0" w:after="120" w:afterAutospacing="0" w:line="360" w:lineRule="auto"/>
        <w:jc w:val="both"/>
        <w:rPr>
          <w:color w:val="222222"/>
          <w:szCs w:val="22"/>
        </w:rPr>
      </w:pPr>
      <w:r w:rsidRPr="00405FE3">
        <w:rPr>
          <w:color w:val="222222"/>
          <w:szCs w:val="22"/>
        </w:rPr>
        <w:t>When </w:t>
      </w:r>
      <w:r w:rsidRPr="00405FE3">
        <w:rPr>
          <w:iCs/>
          <w:color w:val="222222"/>
          <w:szCs w:val="22"/>
        </w:rPr>
        <w:t>k</w:t>
      </w:r>
      <w:r w:rsidRPr="00405FE3">
        <w:rPr>
          <w:color w:val="222222"/>
          <w:szCs w:val="22"/>
        </w:rPr>
        <w:t> = </w:t>
      </w:r>
      <w:r w:rsidRPr="00405FE3">
        <w:rPr>
          <w:iCs/>
          <w:color w:val="222222"/>
          <w:szCs w:val="22"/>
        </w:rPr>
        <w:t>n</w:t>
      </w:r>
      <w:r w:rsidRPr="00405FE3">
        <w:rPr>
          <w:color w:val="222222"/>
          <w:szCs w:val="22"/>
        </w:rPr>
        <w:t> (the number of observations), the </w:t>
      </w:r>
      <w:r w:rsidRPr="00405FE3">
        <w:rPr>
          <w:iCs/>
          <w:color w:val="222222"/>
          <w:szCs w:val="22"/>
        </w:rPr>
        <w:t>k</w:t>
      </w:r>
      <w:r w:rsidRPr="00405FE3">
        <w:rPr>
          <w:color w:val="222222"/>
          <w:szCs w:val="22"/>
        </w:rPr>
        <w:t xml:space="preserve">-fold cross-validation is exactly the leave-one-out cross-validation. </w:t>
      </w:r>
    </w:p>
    <w:p w:rsidR="00405FE3" w:rsidRDefault="00405FE3" w:rsidP="00405FE3">
      <w:pPr>
        <w:pStyle w:val="NormalWeb"/>
        <w:shd w:val="clear" w:color="auto" w:fill="FFFFFF"/>
        <w:spacing w:before="120" w:beforeAutospacing="0" w:after="120" w:afterAutospacing="0" w:line="360" w:lineRule="auto"/>
        <w:ind w:firstLine="720"/>
        <w:jc w:val="both"/>
        <w:rPr>
          <w:color w:val="222222"/>
          <w:szCs w:val="22"/>
        </w:rPr>
      </w:pPr>
      <w:r w:rsidRPr="00405FE3">
        <w:rPr>
          <w:color w:val="222222"/>
          <w:szCs w:val="22"/>
        </w:rPr>
        <w:t>In </w:t>
      </w:r>
      <w:r w:rsidRPr="00405FE3">
        <w:rPr>
          <w:iCs/>
          <w:color w:val="222222"/>
          <w:szCs w:val="22"/>
        </w:rPr>
        <w:t>stratified</w:t>
      </w:r>
      <w:r w:rsidRPr="00405FE3">
        <w:rPr>
          <w:color w:val="222222"/>
          <w:szCs w:val="22"/>
        </w:rPr>
        <w:t> </w:t>
      </w:r>
      <w:r w:rsidRPr="00405FE3">
        <w:rPr>
          <w:iCs/>
          <w:color w:val="222222"/>
          <w:szCs w:val="22"/>
        </w:rPr>
        <w:t>k</w:t>
      </w:r>
      <w:r w:rsidRPr="00405FE3">
        <w:rPr>
          <w:color w:val="222222"/>
          <w:szCs w:val="22"/>
        </w:rPr>
        <w:t>-fold cross-validation, the folds are selected so that the mean response value is approximately equal in all the folds. In the case of binary classification, this means that each fold contains roughly the same proportions of the two types of class labels.</w:t>
      </w:r>
    </w:p>
    <w:p w:rsidR="00405FE3" w:rsidRDefault="00056B48" w:rsidP="00405FE3">
      <w:pPr>
        <w:pStyle w:val="NormalWeb"/>
        <w:shd w:val="clear" w:color="auto" w:fill="FFFFFF"/>
        <w:spacing w:before="120" w:beforeAutospacing="0" w:after="120" w:afterAutospacing="0" w:line="360" w:lineRule="auto"/>
        <w:jc w:val="both"/>
        <w:rPr>
          <w:b/>
          <w:color w:val="222222"/>
          <w:sz w:val="28"/>
          <w:szCs w:val="22"/>
        </w:rPr>
      </w:pPr>
      <w:r>
        <w:rPr>
          <w:b/>
          <w:color w:val="222222"/>
          <w:sz w:val="28"/>
          <w:szCs w:val="22"/>
        </w:rPr>
        <w:t>3.8 Methodology</w:t>
      </w:r>
      <w:r w:rsidR="00405FE3" w:rsidRPr="00405FE3">
        <w:rPr>
          <w:b/>
          <w:color w:val="222222"/>
          <w:sz w:val="28"/>
          <w:szCs w:val="22"/>
        </w:rPr>
        <w:t>:-</w:t>
      </w:r>
    </w:p>
    <w:p w:rsidR="00405FE3" w:rsidRPr="00405FE3" w:rsidRDefault="00405FE3" w:rsidP="00405FE3">
      <w:pPr>
        <w:pStyle w:val="NormalWeb"/>
        <w:shd w:val="clear" w:color="auto" w:fill="FFFFFF"/>
        <w:spacing w:before="120" w:beforeAutospacing="0" w:after="120" w:afterAutospacing="0" w:line="360" w:lineRule="auto"/>
        <w:jc w:val="both"/>
        <w:rPr>
          <w:b/>
          <w:color w:val="222222"/>
          <w:sz w:val="28"/>
          <w:szCs w:val="22"/>
        </w:rPr>
      </w:pPr>
      <w:r w:rsidRPr="00405FE3">
        <w:rPr>
          <w:b/>
          <w:noProof/>
          <w:color w:val="222222"/>
          <w:sz w:val="28"/>
          <w:szCs w:val="22"/>
        </w:rPr>
        <mc:AlternateContent>
          <mc:Choice Requires="wpg">
            <w:drawing>
              <wp:inline distT="0" distB="0" distL="0" distR="0">
                <wp:extent cx="5943600" cy="3981567"/>
                <wp:effectExtent l="0" t="0" r="19050" b="19050"/>
                <wp:docPr id="38" name="Group 37"/>
                <wp:cNvGraphicFramePr/>
                <a:graphic xmlns:a="http://schemas.openxmlformats.org/drawingml/2006/main">
                  <a:graphicData uri="http://schemas.microsoft.com/office/word/2010/wordprocessingGroup">
                    <wpg:wgp>
                      <wpg:cNvGrpSpPr/>
                      <wpg:grpSpPr>
                        <a:xfrm>
                          <a:off x="0" y="0"/>
                          <a:ext cx="5943600" cy="3981567"/>
                          <a:chOff x="1543848" y="1422388"/>
                          <a:chExt cx="8219204" cy="5575009"/>
                        </a:xfrm>
                      </wpg:grpSpPr>
                      <wpg:grpSp>
                        <wpg:cNvPr id="21" name="Group 21"/>
                        <wpg:cNvGrpSpPr/>
                        <wpg:grpSpPr>
                          <a:xfrm>
                            <a:off x="1543848" y="1422388"/>
                            <a:ext cx="8219204" cy="5299215"/>
                            <a:chOff x="1543848" y="1422387"/>
                            <a:chExt cx="8219204" cy="5562433"/>
                          </a:xfrm>
                        </wpg:grpSpPr>
                        <wps:wsp>
                          <wps:cNvPr id="23" name="Oval 23"/>
                          <wps:cNvSpPr/>
                          <wps:spPr>
                            <a:xfrm>
                              <a:off x="2526488" y="1422387"/>
                              <a:ext cx="1296537" cy="368489"/>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Start</w:t>
                                </w:r>
                              </w:p>
                            </w:txbxContent>
                          </wps:txbx>
                          <wps:bodyPr rtlCol="0" anchor="ctr"/>
                        </wps:wsp>
                        <wps:wsp>
                          <wps:cNvPr id="24" name="Rectangle 24"/>
                          <wps:cNvSpPr/>
                          <wps:spPr>
                            <a:xfrm>
                              <a:off x="1543848" y="2165299"/>
                              <a:ext cx="3261815" cy="43672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Get dataset</w:t>
                                </w:r>
                              </w:p>
                            </w:txbxContent>
                          </wps:txbx>
                          <wps:bodyPr rtlCol="0" anchor="ctr"/>
                        </wps:wsp>
                        <wps:wsp>
                          <wps:cNvPr id="25" name="Rectangle 25"/>
                          <wps:cNvSpPr/>
                          <wps:spPr>
                            <a:xfrm>
                              <a:off x="1543848" y="3001573"/>
                              <a:ext cx="3261815" cy="68046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Preprocess dataset</w:t>
                                </w:r>
                              </w:p>
                              <w:p w:rsidR="00233AC8" w:rsidRDefault="00233AC8" w:rsidP="00233AC8">
                                <w:pPr>
                                  <w:jc w:val="center"/>
                                  <w:rPr>
                                    <w:lang w:val="en-SL"/>
                                  </w:rPr>
                                </w:pPr>
                                <w:r>
                                  <w:rPr>
                                    <w:rFonts w:asciiTheme="minorHAnsi" w:hAnsi="Calibri" w:cstheme="minorBidi"/>
                                    <w:color w:val="000000" w:themeColor="dark1"/>
                                    <w:kern w:val="24"/>
                                    <w:sz w:val="27"/>
                                    <w:szCs w:val="27"/>
                                  </w:rPr>
                                  <w:t>(replace missing value, etc.)</w:t>
                                </w:r>
                              </w:p>
                            </w:txbxContent>
                          </wps:txbx>
                          <wps:bodyPr rtlCol="0" anchor="ctr"/>
                        </wps:wsp>
                        <wps:wsp>
                          <wps:cNvPr id="26" name="Rectangle 26"/>
                          <wps:cNvSpPr/>
                          <wps:spPr>
                            <a:xfrm>
                              <a:off x="1543848" y="4081587"/>
                              <a:ext cx="3261815" cy="81704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Analyze dataset for different type of Machine Learning Algorithm</w:t>
                                </w:r>
                              </w:p>
                            </w:txbxContent>
                          </wps:txbx>
                          <wps:bodyPr rtlCol="0" anchor="ctr"/>
                        </wps:wsp>
                        <wps:wsp>
                          <wps:cNvPr id="27" name="Rectangle 27"/>
                          <wps:cNvSpPr/>
                          <wps:spPr>
                            <a:xfrm rot="2685007">
                              <a:off x="2663709" y="5494320"/>
                              <a:ext cx="1059315" cy="108429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8" name="Rectangle 28"/>
                          <wps:cNvSpPr/>
                          <wps:spPr>
                            <a:xfrm>
                              <a:off x="6501236" y="3195300"/>
                              <a:ext cx="3261815" cy="64274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Apply Supervised Learning Algorithm</w:t>
                                </w:r>
                              </w:p>
                            </w:txbxContent>
                          </wps:txbx>
                          <wps:bodyPr rtlCol="0" anchor="ctr"/>
                        </wps:wsp>
                        <wps:wsp>
                          <wps:cNvPr id="29" name="Rectangle 29"/>
                          <wps:cNvSpPr/>
                          <wps:spPr>
                            <a:xfrm>
                              <a:off x="6501237" y="2114900"/>
                              <a:ext cx="3261815" cy="621136"/>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Create training set and testing set</w:t>
                                </w:r>
                              </w:p>
                            </w:txbxContent>
                          </wps:txbx>
                          <wps:bodyPr rtlCol="0" anchor="ctr"/>
                        </wps:wsp>
                        <wps:wsp>
                          <wps:cNvPr id="30" name="Rectangle 30"/>
                          <wps:cNvSpPr/>
                          <wps:spPr>
                            <a:xfrm>
                              <a:off x="6501235" y="4225812"/>
                              <a:ext cx="3261815" cy="43672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Do cross-validation</w:t>
                                </w:r>
                              </w:p>
                            </w:txbxContent>
                          </wps:txbx>
                          <wps:bodyPr rtlCol="0" anchor="ctr"/>
                        </wps:wsp>
                        <wps:wsp>
                          <wps:cNvPr id="31" name="Rectangle 31"/>
                          <wps:cNvSpPr/>
                          <wps:spPr>
                            <a:xfrm>
                              <a:off x="6501235" y="5019419"/>
                              <a:ext cx="3261815" cy="436729"/>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Show the accuracy</w:t>
                                </w:r>
                              </w:p>
                            </w:txbxContent>
                          </wps:txbx>
                          <wps:bodyPr rtlCol="0" anchor="ctr"/>
                        </wps:wsp>
                        <wps:wsp>
                          <wps:cNvPr id="32" name="Oval 32"/>
                          <wps:cNvSpPr/>
                          <wps:spPr>
                            <a:xfrm>
                              <a:off x="7483873" y="6015587"/>
                              <a:ext cx="1296537" cy="368489"/>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33AC8" w:rsidRDefault="00233AC8" w:rsidP="00233AC8">
                                <w:pPr>
                                  <w:jc w:val="center"/>
                                  <w:rPr>
                                    <w:lang w:val="en-SL"/>
                                  </w:rPr>
                                </w:pPr>
                                <w:r>
                                  <w:rPr>
                                    <w:rFonts w:asciiTheme="minorHAnsi" w:hAnsi="Calibri" w:cstheme="minorBidi"/>
                                    <w:color w:val="000000" w:themeColor="dark1"/>
                                    <w:kern w:val="24"/>
                                    <w:sz w:val="27"/>
                                    <w:szCs w:val="27"/>
                                  </w:rPr>
                                  <w:t>Stop</w:t>
                                </w:r>
                              </w:p>
                            </w:txbxContent>
                          </wps:txbx>
                          <wps:bodyPr rtlCol="0" anchor="ctr"/>
                        </wps:wsp>
                        <wps:wsp>
                          <wps:cNvPr id="33" name="Straight Arrow Connector 33"/>
                          <wps:cNvCnPr>
                            <a:stCxn id="23" idx="4"/>
                            <a:endCxn id="24" idx="0"/>
                          </wps:cNvCnPr>
                          <wps:spPr>
                            <a:xfrm flipH="1">
                              <a:off x="3174756" y="1790876"/>
                              <a:ext cx="1" cy="374423"/>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34" name="Straight Arrow Connector 34"/>
                          <wps:cNvCnPr>
                            <a:stCxn id="24" idx="2"/>
                            <a:endCxn id="25" idx="0"/>
                          </wps:cNvCnPr>
                          <wps:spPr>
                            <a:xfrm>
                              <a:off x="3174756" y="2602028"/>
                              <a:ext cx="0" cy="399545"/>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a:stCxn id="25" idx="2"/>
                            <a:endCxn id="26" idx="0"/>
                          </wps:cNvCnPr>
                          <wps:spPr>
                            <a:xfrm>
                              <a:off x="3174756" y="3682042"/>
                              <a:ext cx="0" cy="399545"/>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a:stCxn id="26" idx="2"/>
                          </wps:cNvCnPr>
                          <wps:spPr>
                            <a:xfrm flipH="1">
                              <a:off x="3174755" y="4898631"/>
                              <a:ext cx="1" cy="339152"/>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37" name="Straight Connector 37"/>
                          <wps:cNvCnPr/>
                          <wps:spPr>
                            <a:xfrm flipV="1">
                              <a:off x="3914932" y="6015588"/>
                              <a:ext cx="1367109" cy="20877"/>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39" name="Straight Connector 39"/>
                          <wps:cNvCnPr/>
                          <wps:spPr>
                            <a:xfrm flipV="1">
                              <a:off x="5282041" y="2425468"/>
                              <a:ext cx="0" cy="3590119"/>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41" name="Straight Arrow Connector 41"/>
                          <wps:cNvCnPr>
                            <a:endCxn id="29" idx="1"/>
                          </wps:cNvCnPr>
                          <wps:spPr>
                            <a:xfrm>
                              <a:off x="5282041" y="2425468"/>
                              <a:ext cx="1219196" cy="0"/>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42" name="Straight Arrow Connector 42"/>
                          <wps:cNvCnPr>
                            <a:stCxn id="29" idx="2"/>
                          </wps:cNvCnPr>
                          <wps:spPr>
                            <a:xfrm flipH="1">
                              <a:off x="8132141" y="2736036"/>
                              <a:ext cx="4" cy="459264"/>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43" name="Straight Arrow Connector 43"/>
                          <wps:cNvCnPr>
                            <a:stCxn id="28" idx="2"/>
                            <a:endCxn id="30" idx="0"/>
                          </wps:cNvCnPr>
                          <wps:spPr>
                            <a:xfrm flipH="1">
                              <a:off x="8132143" y="3838040"/>
                              <a:ext cx="1" cy="387772"/>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44" name="Straight Arrow Connector 44"/>
                          <wps:cNvCnPr>
                            <a:stCxn id="30" idx="2"/>
                            <a:endCxn id="31" idx="0"/>
                          </wps:cNvCnPr>
                          <wps:spPr>
                            <a:xfrm>
                              <a:off x="8132143" y="4662541"/>
                              <a:ext cx="0" cy="356878"/>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45" name="Straight Arrow Connector 45"/>
                          <wps:cNvCnPr>
                            <a:stCxn id="31" idx="2"/>
                            <a:endCxn id="32" idx="0"/>
                          </wps:cNvCnPr>
                          <wps:spPr>
                            <a:xfrm flipH="1">
                              <a:off x="8132142" y="5456148"/>
                              <a:ext cx="1" cy="559439"/>
                            </a:xfrm>
                            <a:prstGeom prst="straightConnector1">
                              <a:avLst/>
                            </a:prstGeom>
                            <a:ln>
                              <a:solidFill>
                                <a:schemeClr val="tx1"/>
                              </a:solidFill>
                              <a:tailEnd type="triangle"/>
                            </a:ln>
                          </wps:spPr>
                          <wps:style>
                            <a:lnRef idx="2">
                              <a:schemeClr val="dk1"/>
                            </a:lnRef>
                            <a:fillRef idx="1">
                              <a:schemeClr val="lt1"/>
                            </a:fillRef>
                            <a:effectRef idx="0">
                              <a:schemeClr val="dk1"/>
                            </a:effectRef>
                            <a:fontRef idx="minor">
                              <a:schemeClr val="dk1"/>
                            </a:fontRef>
                          </wps:style>
                          <wps:bodyPr/>
                        </wps:wsp>
                        <wps:wsp>
                          <wps:cNvPr id="46" name="Straight Connector 46"/>
                          <wps:cNvCnPr/>
                          <wps:spPr>
                            <a:xfrm flipH="1">
                              <a:off x="1543848" y="6015587"/>
                              <a:ext cx="895249"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a:off x="1543848" y="6015587"/>
                              <a:ext cx="0" cy="969233"/>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48" name="Straight Connector 48"/>
                          <wps:cNvCnPr/>
                          <wps:spPr>
                            <a:xfrm>
                              <a:off x="1543848" y="6984820"/>
                              <a:ext cx="4347791"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49" name="Straight Connector 49"/>
                          <wps:cNvCnPr/>
                          <wps:spPr>
                            <a:xfrm flipV="1">
                              <a:off x="5891639" y="5830499"/>
                              <a:ext cx="0" cy="1154321"/>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s:wsp>
                          <wps:cNvPr id="50" name="Straight Connector 50"/>
                          <wps:cNvCnPr/>
                          <wps:spPr>
                            <a:xfrm>
                              <a:off x="5891639" y="5830499"/>
                              <a:ext cx="2240502" cy="0"/>
                            </a:xfrm>
                            <a:prstGeom prst="line">
                              <a:avLst/>
                            </a:prstGeom>
                            <a:ln>
                              <a:solidFill>
                                <a:schemeClr val="tx1"/>
                              </a:solidFill>
                            </a:ln>
                          </wps:spPr>
                          <wps:style>
                            <a:lnRef idx="2">
                              <a:schemeClr val="dk1"/>
                            </a:lnRef>
                            <a:fillRef idx="1">
                              <a:schemeClr val="lt1"/>
                            </a:fillRef>
                            <a:effectRef idx="0">
                              <a:schemeClr val="dk1"/>
                            </a:effectRef>
                            <a:fontRef idx="minor">
                              <a:schemeClr val="dk1"/>
                            </a:fontRef>
                          </wps:style>
                          <wps:bodyPr/>
                        </wps:wsp>
                      </wpg:grpSp>
                      <wps:wsp>
                        <wps:cNvPr id="22" name="TextBox 41"/>
                        <wps:cNvSpPr txBox="1"/>
                        <wps:spPr>
                          <a:xfrm>
                            <a:off x="2602378" y="5337391"/>
                            <a:ext cx="1378649" cy="1660006"/>
                          </a:xfrm>
                          <a:prstGeom prst="rect">
                            <a:avLst/>
                          </a:prstGeom>
                          <a:noFill/>
                          <a:ln>
                            <a:solidFill>
                              <a:schemeClr val="tx1"/>
                            </a:solidFill>
                          </a:ln>
                        </wps:spPr>
                        <wps:txbx>
                          <w:txbxContent>
                            <w:p w:rsidR="00233AC8" w:rsidRDefault="00233AC8" w:rsidP="00233AC8">
                              <w:pPr>
                                <w:jc w:val="center"/>
                                <w:rPr>
                                  <w:lang w:val="en-SL"/>
                                </w:rPr>
                              </w:pPr>
                              <w:r>
                                <w:rPr>
                                  <w:rFonts w:asciiTheme="minorHAnsi" w:hAnsi="Calibri" w:cstheme="minorBidi"/>
                                  <w:color w:val="000000" w:themeColor="text1"/>
                                  <w:kern w:val="24"/>
                                  <w:sz w:val="27"/>
                                  <w:szCs w:val="27"/>
                                </w:rPr>
                                <w:t xml:space="preserve">If </w:t>
                              </w:r>
                              <w:r>
                                <w:rPr>
                                  <w:rFonts w:asciiTheme="minorHAnsi" w:hAnsi="Calibri" w:cstheme="minorBidi"/>
                                  <w:color w:val="FFFFFF" w:themeColor="background1"/>
                                  <w:kern w:val="24"/>
                                  <w:sz w:val="27"/>
                                  <w:szCs w:val="27"/>
                                </w:rPr>
                                <w:t>supervised</w:t>
                              </w:r>
                            </w:p>
                            <w:p w:rsidR="00233AC8" w:rsidRDefault="00233AC8" w:rsidP="00233AC8">
                              <w:pPr>
                                <w:jc w:val="center"/>
                                <w:rPr>
                                  <w:lang w:val="en-SL"/>
                                </w:rPr>
                              </w:pPr>
                              <w:r>
                                <w:rPr>
                                  <w:rFonts w:asciiTheme="minorHAnsi" w:hAnsi="Calibri" w:cstheme="minorBidi"/>
                                  <w:color w:val="000000" w:themeColor="text1"/>
                                  <w:kern w:val="24"/>
                                  <w:sz w:val="27"/>
                                  <w:szCs w:val="27"/>
                                </w:rPr>
                                <w:t>?</w:t>
                              </w:r>
                            </w:p>
                          </w:txbxContent>
                        </wps:txbx>
                        <wps:bodyPr wrap="square" rtlCol="0">
                          <a:spAutoFit/>
                        </wps:bodyPr>
                      </wps:wsp>
                    </wpg:wgp>
                  </a:graphicData>
                </a:graphic>
              </wp:inline>
            </w:drawing>
          </mc:Choice>
          <mc:Fallback>
            <w:pict>
              <v:group id="Group 37" o:spid="_x0000_s1026" style="width:468pt;height:313.5pt;mso-position-horizontal-relative:char;mso-position-vertical-relative:line" coordorigin="15438,14223" coordsize="82192,5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">
                <v:group id="Group 21" o:spid="_x0000_s1027" style="position:absolute;left:15438;top:14223;width:82192;height:52993" coordorigin="15438,14223" coordsize="82192,5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3" o:spid="_x0000_s1028" style="position:absolute;left:25264;top:14223;width:12966;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Start</w:t>
                          </w:r>
                        </w:p>
                      </w:txbxContent>
                    </v:textbox>
                  </v:oval>
                  <v:rect id="Rectangle 24" o:spid="_x0000_s1029" style="position:absolute;left:15438;top:21652;width:32618;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WIxAAAANsAAAAPAAAAZHJzL2Rvd25yZXYueG1sRI9Ba4NA&#10;FITvgf6H5RVykWaNlJ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ACwxYjEAAAA2wAAAA8A&#10;AAAAAAAAAAAAAAAABwIAAGRycy9kb3ducmV2LnhtbFBLBQYAAAAAAwADALcAAAD4Ag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Get dataset</w:t>
                          </w:r>
                        </w:p>
                      </w:txbxContent>
                    </v:textbox>
                  </v:rect>
                  <v:rect id="Rectangle 25" o:spid="_x0000_s1030" style="position:absolute;left:15438;top:30015;width:32618;height:6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TxAAAANsAAAAPAAAAZHJzL2Rvd25yZXYueG1sRI9Ba4NA&#10;FITvgf6H5RVykWaN0J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G/8YBPEAAAA2wAAAA8A&#10;AAAAAAAAAAAAAAAABwIAAGRycy9kb3ducmV2LnhtbFBLBQYAAAAAAwADALcAAAD4Ag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Preprocess dataset</w:t>
                          </w:r>
                        </w:p>
                        <w:p w:rsidR="00233AC8" w:rsidRDefault="00233AC8" w:rsidP="00233AC8">
                          <w:pPr>
                            <w:jc w:val="center"/>
                            <w:rPr>
                              <w:lang w:val="en-SL"/>
                            </w:rPr>
                          </w:pPr>
                          <w:r>
                            <w:rPr>
                              <w:rFonts w:asciiTheme="minorHAnsi" w:hAnsi="Calibri" w:cstheme="minorBidi"/>
                              <w:color w:val="000000" w:themeColor="dark1"/>
                              <w:kern w:val="24"/>
                              <w:sz w:val="27"/>
                              <w:szCs w:val="27"/>
                            </w:rPr>
                            <w:t>(replace missing value, etc.)</w:t>
                          </w:r>
                        </w:p>
                      </w:txbxContent>
                    </v:textbox>
                  </v:rect>
                  <v:rect id="Rectangle 26" o:spid="_x0000_s1031" style="position:absolute;left:15438;top:40815;width:32618;height:8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Analyze dataset for different type of Machine Learning Algorithm</w:t>
                          </w:r>
                        </w:p>
                      </w:txbxContent>
                    </v:textbox>
                  </v:rect>
                  <v:rect id="Rectangle 27" o:spid="_x0000_s1032" style="position:absolute;left:26637;top:54943;width:10593;height:10843;rotation:29327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" fillcolor="white [3201]" strokecolor="black [3213]" strokeweight="2pt"/>
                  <v:rect id="Rectangle 28" o:spid="_x0000_s1033" style="position:absolute;left:65012;top:31953;width:32618;height:6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Apply Supervised Learning Algorithm</w:t>
                          </w:r>
                        </w:p>
                      </w:txbxContent>
                    </v:textbox>
                  </v:rect>
                  <v:rect id="Rectangle 29" o:spid="_x0000_s1034" style="position:absolute;left:65012;top:21149;width:32618;height:6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Create training set and testing set</w:t>
                          </w:r>
                        </w:p>
                      </w:txbxContent>
                    </v:textbox>
                  </v:rect>
                  <v:rect id="Rectangle 30" o:spid="_x0000_s1035" style="position:absolute;left:65012;top:42258;width:32618;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Do cross-validation</w:t>
                          </w:r>
                        </w:p>
                      </w:txbxContent>
                    </v:textbox>
                  </v:rect>
                  <v:rect id="Rectangle 31" o:spid="_x0000_s1036" style="position:absolute;left:65012;top:50194;width:32618;height:4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Show the accuracy</w:t>
                          </w:r>
                        </w:p>
                      </w:txbxContent>
                    </v:textbox>
                  </v:rect>
                  <v:oval id="Oval 32" o:spid="_x0000_s1037" style="position:absolute;left:74838;top:60155;width:12966;height:3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" fillcolor="white [3201]" strokecolor="black [3213]" strokeweight="2pt">
                    <v:textbox>
                      <w:txbxContent>
                        <w:p w:rsidR="00233AC8" w:rsidRDefault="00233AC8" w:rsidP="00233AC8">
                          <w:pPr>
                            <w:jc w:val="center"/>
                            <w:rPr>
                              <w:lang w:val="en-SL"/>
                            </w:rPr>
                          </w:pPr>
                          <w:r>
                            <w:rPr>
                              <w:rFonts w:asciiTheme="minorHAnsi" w:hAnsi="Calibri" w:cstheme="minorBidi"/>
                              <w:color w:val="000000" w:themeColor="dark1"/>
                              <w:kern w:val="24"/>
                              <w:sz w:val="27"/>
                              <w:szCs w:val="27"/>
                            </w:rPr>
                            <w:t>Stop</w:t>
                          </w:r>
                        </w:p>
                      </w:txbxContent>
                    </v:textbox>
                  </v:oval>
                  <v:shapetype id="_x0000_t32" coordsize="21600,21600" o:spt="32" o:oned="t" path="m,l21600,21600e" filled="f">
                    <v:path arrowok="t" fillok="f" o:connecttype="none"/>
                    <o:lock v:ext="edit" shapetype="t"/>
                  </v:shapetype>
                  <v:shape id="Straight Arrow Connector 33" o:spid="_x0000_s1038" type="#_x0000_t32" style="position:absolute;left:31747;top:17908;width:0;height:3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" filled="t" fillcolor="white [3201]" strokecolor="black [3213]" strokeweight="2pt">
                    <v:stroke endarrow="block"/>
                  </v:shape>
                  <v:shape id="Straight Arrow Connector 34" o:spid="_x0000_s1039" type="#_x0000_t32" style="position:absolute;left:31747;top:26020;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" filled="t" fillcolor="white [3201]" strokecolor="black [3213]" strokeweight="2pt">
                    <v:stroke endarrow="block"/>
                  </v:shape>
                  <v:shape id="Straight Arrow Connector 35" o:spid="_x0000_s1040" type="#_x0000_t32" style="position:absolute;left:31747;top:36820;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" filled="t" fillcolor="white [3201]" strokecolor="black [3213]" strokeweight="2pt">
                    <v:stroke endarrow="block"/>
                  </v:shape>
                  <v:shape id="Straight Arrow Connector 36" o:spid="_x0000_s1041" type="#_x0000_t32" style="position:absolute;left:31747;top:48986;width:0;height:3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" filled="t" fillcolor="white [3201]" strokecolor="black [3213]" strokeweight="2pt">
                    <v:stroke endarrow="block"/>
                  </v:shape>
                  <v:line id="Straight Connector 37" o:spid="_x0000_s1042" style="position:absolute;flip:y;visibility:visible;mso-wrap-style:square" from="39149,60155" to="52820,60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" filled="t" fillcolor="white [3201]" strokecolor="black [3213]" strokeweight="2pt"/>
                  <v:line id="Straight Connector 39" o:spid="_x0000_s1043" style="position:absolute;flip:y;visibility:visible;mso-wrap-style:square" from="52820,24254" to="52820,6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" filled="t" fillcolor="white [3201]" strokecolor="black [3213]" strokeweight="2pt"/>
                  <v:shape id="Straight Arrow Connector 41" o:spid="_x0000_s1044" type="#_x0000_t32" style="position:absolute;left:52820;top:24254;width:12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" filled="t" fillcolor="white [3201]" strokecolor="black [3213]" strokeweight="2pt">
                    <v:stroke endarrow="block"/>
                  </v:shape>
                  <v:shape id="Straight Arrow Connector 42" o:spid="_x0000_s1045" type="#_x0000_t32" style="position:absolute;left:81321;top:27360;width:0;height:4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" filled="t" fillcolor="white [3201]" strokecolor="black [3213]" strokeweight="2pt">
                    <v:stroke endarrow="block"/>
                  </v:shape>
                  <v:shape id="Straight Arrow Connector 43" o:spid="_x0000_s1046" type="#_x0000_t32" style="position:absolute;left:81321;top:38380;width:0;height:38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" filled="t" fillcolor="white [3201]" strokecolor="black [3213]" strokeweight="2pt">
                    <v:stroke endarrow="block"/>
                  </v:shape>
                  <v:shape id="Straight Arrow Connector 44" o:spid="_x0000_s1047" type="#_x0000_t32" style="position:absolute;left:81321;top:46625;width:0;height:3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" filled="t" fillcolor="white [3201]" strokecolor="black [3213]" strokeweight="2pt">
                    <v:stroke endarrow="block"/>
                  </v:shape>
                  <v:shape id="Straight Arrow Connector 45" o:spid="_x0000_s1048" type="#_x0000_t32" style="position:absolute;left:81321;top:54561;width:0;height:55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" filled="t" fillcolor="white [3201]" strokecolor="black [3213]" strokeweight="2pt">
                    <v:stroke endarrow="block"/>
                  </v:shape>
                  <v:line id="Straight Connector 46" o:spid="_x0000_s1049" style="position:absolute;flip:x;visibility:visible;mso-wrap-style:square" from="15438,60155" to="24390,6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" filled="t" fillcolor="white [3201]" strokecolor="black [3213]" strokeweight="2pt"/>
                  <v:line id="Straight Connector 47" o:spid="_x0000_s1050" style="position:absolute;visibility:visible;mso-wrap-style:square" from="15438,60155" to="15438,6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" filled="t" fillcolor="white [3201]" strokecolor="black [3213]" strokeweight="2pt"/>
                  <v:line id="Straight Connector 48" o:spid="_x0000_s1051" style="position:absolute;visibility:visible;mso-wrap-style:square" from="15438,69848" to="58916,6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" filled="t" fillcolor="white [3201]" strokecolor="black [3213]" strokeweight="2pt"/>
                  <v:line id="Straight Connector 49" o:spid="_x0000_s1052" style="position:absolute;flip:y;visibility:visible;mso-wrap-style:square" from="58916,58304" to="58916,6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" filled="t" fillcolor="white [3201]" strokecolor="black [3213]" strokeweight="2pt"/>
                  <v:line id="Straight Connector 50" o:spid="_x0000_s1053" style="position:absolute;visibility:visible;mso-wrap-style:square" from="58916,58304" to="81321,5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" filled="t" fillcolor="white [3201]" strokecolor="black [3213]" strokeweight="2pt"/>
                </v:group>
                <v:shapetype id="_x0000_t202" coordsize="21600,21600" o:spt="202" path="m,l,21600r21600,l21600,xe">
                  <v:stroke joinstyle="miter"/>
                  <v:path gradientshapeok="t" o:connecttype="rect"/>
                </v:shapetype>
                <v:shape id="TextBox 41" o:spid="_x0000_s1054" type="#_x0000_t202" style="position:absolute;left:26023;top:53373;width:13787;height:16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" filled="f" strokecolor="black [3213]">
                  <v:textbox style="mso-fit-shape-to-text:t">
                    <w:txbxContent>
                      <w:p w:rsidR="00233AC8" w:rsidRDefault="00233AC8" w:rsidP="00233AC8">
                        <w:pPr>
                          <w:jc w:val="center"/>
                          <w:rPr>
                            <w:lang w:val="en-SL"/>
                          </w:rPr>
                        </w:pPr>
                        <w:r>
                          <w:rPr>
                            <w:rFonts w:asciiTheme="minorHAnsi" w:hAnsi="Calibri" w:cstheme="minorBidi"/>
                            <w:color w:val="000000" w:themeColor="text1"/>
                            <w:kern w:val="24"/>
                            <w:sz w:val="27"/>
                            <w:szCs w:val="27"/>
                          </w:rPr>
                          <w:t xml:space="preserve">If </w:t>
                        </w:r>
                        <w:r>
                          <w:rPr>
                            <w:rFonts w:asciiTheme="minorHAnsi" w:hAnsi="Calibri" w:cstheme="minorBidi"/>
                            <w:color w:val="FFFFFF" w:themeColor="background1"/>
                            <w:kern w:val="24"/>
                            <w:sz w:val="27"/>
                            <w:szCs w:val="27"/>
                          </w:rPr>
                          <w:t>supervised</w:t>
                        </w:r>
                      </w:p>
                      <w:p w:rsidR="00233AC8" w:rsidRDefault="00233AC8" w:rsidP="00233AC8">
                        <w:pPr>
                          <w:jc w:val="center"/>
                          <w:rPr>
                            <w:lang w:val="en-SL"/>
                          </w:rPr>
                        </w:pPr>
                        <w:r>
                          <w:rPr>
                            <w:rFonts w:asciiTheme="minorHAnsi" w:hAnsi="Calibri" w:cstheme="minorBidi"/>
                            <w:color w:val="000000" w:themeColor="text1"/>
                            <w:kern w:val="24"/>
                            <w:sz w:val="27"/>
                            <w:szCs w:val="27"/>
                          </w:rPr>
                          <w:t>?</w:t>
                        </w:r>
                      </w:p>
                    </w:txbxContent>
                  </v:textbox>
                </v:shape>
                <w10:anchorlock/>
              </v:group>
            </w:pict>
          </mc:Fallback>
        </mc:AlternateContent>
      </w:r>
    </w:p>
    <w:p w:rsidR="00405FE3" w:rsidRDefault="00405FE3" w:rsidP="00405FE3">
      <w:pPr>
        <w:pStyle w:val="NormalWeb"/>
        <w:shd w:val="clear" w:color="auto" w:fill="FFFFFF"/>
        <w:spacing w:before="240" w:beforeAutospacing="0" w:after="240" w:afterAutospacing="0" w:line="360" w:lineRule="auto"/>
        <w:jc w:val="both"/>
        <w:rPr>
          <w:b/>
          <w:color w:val="222222"/>
          <w:sz w:val="28"/>
          <w:szCs w:val="26"/>
        </w:rPr>
      </w:pPr>
    </w:p>
    <w:p w:rsidR="00405FE3" w:rsidRDefault="00405FE3" w:rsidP="00405FE3">
      <w:pPr>
        <w:pStyle w:val="NormalWeb"/>
        <w:shd w:val="clear" w:color="auto" w:fill="FFFFFF"/>
        <w:spacing w:before="240" w:beforeAutospacing="0" w:after="240" w:afterAutospacing="0" w:line="360" w:lineRule="auto"/>
        <w:jc w:val="both"/>
        <w:rPr>
          <w:color w:val="222222"/>
          <w:szCs w:val="26"/>
        </w:rPr>
      </w:pPr>
      <w:r>
        <w:rPr>
          <w:b/>
          <w:color w:val="222222"/>
          <w:sz w:val="28"/>
          <w:szCs w:val="26"/>
        </w:rPr>
        <w:tab/>
      </w:r>
      <w:r w:rsidRPr="00405FE3">
        <w:rPr>
          <w:color w:val="222222"/>
          <w:szCs w:val="26"/>
        </w:rPr>
        <w:t xml:space="preserve">The initial phase of implementation level is start where it is followed by the get dataset and after getting the dataset it is going to preprocess the dataset attributes such as age,sex,cp, etc.., if it is missing x value it is going to be replaced then after it will be analyze the dataset for different type of machine learning algorithm if it is supervised then it is </w:t>
      </w:r>
      <w:r w:rsidRPr="00405FE3">
        <w:rPr>
          <w:color w:val="222222"/>
          <w:szCs w:val="26"/>
        </w:rPr>
        <w:lastRenderedPageBreak/>
        <w:t>going to create training set and testing set then performs the cross validation and shows the accuracy rate and if it is not supervised then it is going to be terminated instantly.</w:t>
      </w:r>
    </w:p>
    <w:p w:rsidR="00405FE3" w:rsidRPr="00DD5EA0" w:rsidRDefault="00405FE3" w:rsidP="00405FE3">
      <w:pPr>
        <w:autoSpaceDE w:val="0"/>
        <w:autoSpaceDN w:val="0"/>
        <w:adjustRightInd w:val="0"/>
        <w:spacing w:after="0"/>
        <w:jc w:val="both"/>
      </w:pPr>
      <w:r>
        <w:rPr>
          <w:b/>
          <w:sz w:val="28"/>
          <w:szCs w:val="28"/>
        </w:rPr>
        <w:t>3.9</w:t>
      </w:r>
      <w:r w:rsidRPr="00956B99">
        <w:rPr>
          <w:b/>
          <w:sz w:val="28"/>
          <w:szCs w:val="28"/>
        </w:rPr>
        <w:t xml:space="preserve"> Python:-</w:t>
      </w:r>
    </w:p>
    <w:p w:rsidR="00405FE3" w:rsidRPr="00405FE3" w:rsidRDefault="00405FE3" w:rsidP="00405FE3">
      <w:pPr>
        <w:pStyle w:val="BodyTextIndent"/>
        <w:spacing w:after="0"/>
        <w:ind w:left="0" w:firstLine="720"/>
        <w:jc w:val="both"/>
      </w:pPr>
      <w:r w:rsidRPr="00405FE3">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405FE3" w:rsidRPr="00405FE3" w:rsidRDefault="00405FE3" w:rsidP="00405FE3">
      <w:pPr>
        <w:pStyle w:val="BodyTextIndent"/>
        <w:spacing w:after="0"/>
        <w:ind w:left="0" w:firstLine="720"/>
        <w:jc w:val="both"/>
      </w:pPr>
      <w:r w:rsidRPr="00405FE3">
        <w:t>The Python interpreter and the extensive standard library are freely available in source or binary form for all major platforms from the Python Web site, </w:t>
      </w:r>
      <w:hyperlink r:id="rId172" w:history="1">
        <w:r w:rsidRPr="00405FE3">
          <w:rPr>
            <w:rStyle w:val="Hyperlink"/>
            <w:rFonts w:eastAsiaTheme="majorEastAsia"/>
            <w:color w:val="auto"/>
            <w:u w:val="none"/>
          </w:rPr>
          <w:t>https://www.python.org/</w:t>
        </w:r>
      </w:hyperlink>
      <w:r w:rsidRPr="00405FE3">
        <w:t>, and may be freely distributed. The same site also contains distributions of and pointers to many free third party Python modules, programs and tools, and additional documentation.</w:t>
      </w:r>
    </w:p>
    <w:p w:rsidR="00405FE3" w:rsidRPr="00405FE3" w:rsidRDefault="00405FE3" w:rsidP="00405FE3">
      <w:pPr>
        <w:pStyle w:val="BodyTextIndent"/>
        <w:spacing w:after="0"/>
        <w:ind w:left="0"/>
        <w:jc w:val="both"/>
      </w:pPr>
      <w:r w:rsidRPr="00405FE3">
        <w:t>The Python interpreter is easily extended with new functions and data types implemented in C or C++ (or other languages callable from C). Python is also suitable as an extension language for customizable applications.</w:t>
      </w:r>
    </w:p>
    <w:p w:rsidR="00405FE3" w:rsidRPr="00405FE3" w:rsidRDefault="00405FE3" w:rsidP="00405FE3">
      <w:pPr>
        <w:pStyle w:val="BodyTextIndent"/>
        <w:spacing w:after="0"/>
        <w:ind w:left="0"/>
        <w:jc w:val="both"/>
      </w:pPr>
      <w:r w:rsidRPr="00405FE3">
        <w:tab/>
        <w:t>This introduces the reader informally to the basic concepts and features of the Python language and system. It helps to have a Python interpreter handy for hands-on experience, but all examples are self-contained, so the tutorial can be read off-line as well.For a description of standard objects and modules, see </w:t>
      </w:r>
      <w:hyperlink r:id="rId173" w:anchor="library-index" w:history="1">
        <w:r w:rsidRPr="00405FE3">
          <w:rPr>
            <w:rStyle w:val="Hyperlink"/>
            <w:rFonts w:eastAsiaTheme="majorEastAsia"/>
            <w:color w:val="auto"/>
            <w:u w:val="none"/>
          </w:rPr>
          <w:t>The Python Standard Library</w:t>
        </w:r>
      </w:hyperlink>
      <w:r w:rsidRPr="00405FE3">
        <w:t>. </w:t>
      </w:r>
      <w:hyperlink r:id="rId174" w:anchor="reference-index" w:history="1">
        <w:r w:rsidRPr="00405FE3">
          <w:rPr>
            <w:rStyle w:val="Hyperlink"/>
            <w:rFonts w:eastAsiaTheme="majorEastAsia"/>
            <w:color w:val="auto"/>
            <w:u w:val="none"/>
          </w:rPr>
          <w:t>The Python Language Reference</w:t>
        </w:r>
      </w:hyperlink>
      <w:r w:rsidRPr="00405FE3">
        <w:t> gives a more formal definition of the language. To write extensions in C or C++, read </w:t>
      </w:r>
      <w:hyperlink r:id="rId175" w:anchor="extending-index" w:history="1">
        <w:r w:rsidRPr="00405FE3">
          <w:rPr>
            <w:rStyle w:val="Hyperlink"/>
            <w:rFonts w:eastAsiaTheme="majorEastAsia"/>
            <w:color w:val="auto"/>
            <w:u w:val="none"/>
          </w:rPr>
          <w:t>Extending and Embedding the Python Interpreter</w:t>
        </w:r>
      </w:hyperlink>
      <w:r w:rsidRPr="00405FE3">
        <w:t> and </w:t>
      </w:r>
      <w:hyperlink r:id="rId176" w:anchor="c-api-index" w:history="1">
        <w:r w:rsidRPr="00405FE3">
          <w:rPr>
            <w:rStyle w:val="Hyperlink"/>
            <w:rFonts w:eastAsiaTheme="majorEastAsia"/>
            <w:color w:val="auto"/>
            <w:u w:val="none"/>
          </w:rPr>
          <w:t>Python/C API Reference Manual</w:t>
        </w:r>
      </w:hyperlink>
      <w:r w:rsidRPr="00405FE3">
        <w:t>. There are also several books covering Python in depth.</w:t>
      </w:r>
    </w:p>
    <w:p w:rsidR="00405FE3" w:rsidRPr="00405FE3" w:rsidRDefault="00405FE3" w:rsidP="00405FE3">
      <w:pPr>
        <w:pStyle w:val="BodyTextIndent"/>
        <w:spacing w:after="0"/>
        <w:ind w:left="0"/>
        <w:jc w:val="both"/>
      </w:pPr>
      <w:r w:rsidRPr="00405FE3">
        <w:tab/>
        <w:t>This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177" w:anchor="library-index" w:history="1">
        <w:r w:rsidRPr="00405FE3">
          <w:rPr>
            <w:rStyle w:val="Hyperlink"/>
            <w:rFonts w:eastAsiaTheme="majorEastAsia"/>
            <w:color w:val="auto"/>
            <w:u w:val="none"/>
          </w:rPr>
          <w:t>The Python Standard Library</w:t>
        </w:r>
      </w:hyperlink>
      <w:r w:rsidRPr="00405FE3">
        <w:t>.</w:t>
      </w:r>
    </w:p>
    <w:p w:rsidR="00E2711E" w:rsidRDefault="00E2711E" w:rsidP="00405FE3">
      <w:pPr>
        <w:pStyle w:val="BodyTextIndent"/>
        <w:spacing w:after="0"/>
        <w:ind w:left="0"/>
        <w:jc w:val="both"/>
        <w:rPr>
          <w:ins w:id="50" w:author="sowmya setty" w:date="2019-04-29T03:19:00Z"/>
          <w:b/>
          <w:sz w:val="28"/>
          <w:szCs w:val="28"/>
        </w:rPr>
      </w:pPr>
    </w:p>
    <w:p w:rsidR="00405FE3" w:rsidRDefault="00405FE3" w:rsidP="00405FE3">
      <w:pPr>
        <w:pStyle w:val="BodyTextIndent"/>
        <w:spacing w:after="0"/>
        <w:ind w:left="0"/>
        <w:jc w:val="both"/>
        <w:rPr>
          <w:b/>
          <w:sz w:val="28"/>
          <w:szCs w:val="28"/>
        </w:rPr>
      </w:pPr>
      <w:r w:rsidRPr="00956B99">
        <w:rPr>
          <w:b/>
          <w:sz w:val="28"/>
          <w:szCs w:val="28"/>
        </w:rPr>
        <w:t xml:space="preserve">Libraries used in </w:t>
      </w:r>
      <w:proofErr w:type="gramStart"/>
      <w:r w:rsidRPr="00956B99">
        <w:rPr>
          <w:b/>
          <w:sz w:val="28"/>
          <w:szCs w:val="28"/>
        </w:rPr>
        <w:t>this:</w:t>
      </w:r>
      <w:r>
        <w:rPr>
          <w:b/>
          <w:sz w:val="28"/>
          <w:szCs w:val="28"/>
        </w:rPr>
        <w:t>-</w:t>
      </w:r>
      <w:proofErr w:type="gramEnd"/>
    </w:p>
    <w:p w:rsidR="00405FE3" w:rsidRPr="00405FE3" w:rsidRDefault="00405FE3" w:rsidP="00405FE3">
      <w:pPr>
        <w:pStyle w:val="BodyTextIndent"/>
        <w:numPr>
          <w:ilvl w:val="0"/>
          <w:numId w:val="24"/>
        </w:numPr>
        <w:spacing w:after="0"/>
        <w:jc w:val="both"/>
        <w:rPr>
          <w:b/>
          <w:sz w:val="28"/>
          <w:szCs w:val="28"/>
        </w:rPr>
      </w:pPr>
      <w:r>
        <w:rPr>
          <w:b/>
          <w:sz w:val="28"/>
          <w:szCs w:val="28"/>
        </w:rPr>
        <w:lastRenderedPageBreak/>
        <w:t>SKLearn</w:t>
      </w:r>
    </w:p>
    <w:p w:rsidR="00405FE3" w:rsidRPr="00405FE3" w:rsidRDefault="00405FE3" w:rsidP="00405FE3">
      <w:pPr>
        <w:pStyle w:val="NormalWeb"/>
        <w:shd w:val="clear" w:color="auto" w:fill="FFFFFF"/>
        <w:spacing w:before="0" w:beforeAutospacing="0" w:after="288" w:afterAutospacing="0" w:line="360" w:lineRule="auto"/>
        <w:ind w:firstLine="720"/>
        <w:jc w:val="both"/>
        <w:textAlignment w:val="baseline"/>
        <w:rPr>
          <w:szCs w:val="28"/>
        </w:rPr>
      </w:pPr>
      <w:r w:rsidRPr="00405FE3">
        <w:rPr>
          <w:szCs w:val="28"/>
        </w:rPr>
        <w:t>Scikit-learn provides a range of supervised and unsupervised learning algorithms via a consistent interface in Python.</w:t>
      </w:r>
    </w:p>
    <w:p w:rsidR="00405FE3" w:rsidRPr="00405FE3" w:rsidRDefault="00405FE3" w:rsidP="00405FE3">
      <w:pPr>
        <w:pStyle w:val="NormalWeb"/>
        <w:shd w:val="clear" w:color="auto" w:fill="FFFFFF"/>
        <w:spacing w:before="0" w:beforeAutospacing="0" w:after="288" w:afterAutospacing="0" w:line="360" w:lineRule="auto"/>
        <w:jc w:val="both"/>
        <w:textAlignment w:val="baseline"/>
        <w:rPr>
          <w:szCs w:val="28"/>
        </w:rPr>
      </w:pPr>
      <w:r w:rsidRPr="00405FE3">
        <w:rPr>
          <w:szCs w:val="28"/>
        </w:rPr>
        <w:t>It is licensed under a permissive simplified BSD license and is distributed under many Linux distributions, encouraging academic and commercial use.</w:t>
      </w:r>
    </w:p>
    <w:p w:rsidR="00405FE3" w:rsidRPr="00405FE3" w:rsidRDefault="00405FE3" w:rsidP="00405FE3">
      <w:pPr>
        <w:pStyle w:val="NormalWeb"/>
        <w:shd w:val="clear" w:color="auto" w:fill="FFFFFF"/>
        <w:spacing w:before="0" w:beforeAutospacing="0" w:after="288" w:afterAutospacing="0" w:line="360" w:lineRule="auto"/>
        <w:jc w:val="both"/>
        <w:textAlignment w:val="baseline"/>
        <w:rPr>
          <w:szCs w:val="28"/>
        </w:rPr>
      </w:pPr>
      <w:r w:rsidRPr="00405FE3">
        <w:rPr>
          <w:szCs w:val="28"/>
        </w:rPr>
        <w:t>The library is built upon the SciPy (Scientific Python) that must be installed before you can use scikit-learn. This stack that includes:</w:t>
      </w:r>
    </w:p>
    <w:p w:rsidR="00056B48" w:rsidRPr="00056B48" w:rsidRDefault="00056B48" w:rsidP="00056B48">
      <w:pPr>
        <w:pStyle w:val="BodyTextIndent"/>
        <w:numPr>
          <w:ilvl w:val="0"/>
          <w:numId w:val="26"/>
        </w:numPr>
        <w:spacing w:after="0"/>
        <w:jc w:val="both"/>
        <w:rPr>
          <w:b/>
          <w:sz w:val="28"/>
        </w:rPr>
      </w:pPr>
      <w:r w:rsidRPr="00056B48">
        <w:rPr>
          <w:b/>
          <w:sz w:val="28"/>
        </w:rPr>
        <w:t>Numpy</w:t>
      </w:r>
    </w:p>
    <w:p w:rsidR="00056B48" w:rsidRPr="00056B48" w:rsidRDefault="00056B48" w:rsidP="00056B48">
      <w:pPr>
        <w:pStyle w:val="BodyTextIndent"/>
        <w:ind w:firstLine="360"/>
        <w:jc w:val="both"/>
      </w:pPr>
      <w:r w:rsidRPr="00056B48">
        <w:rPr>
          <w:bCs/>
        </w:rPr>
        <w:t>Numpy </w:t>
      </w:r>
      <w:r w:rsidRPr="00056B48">
        <w:t>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w:t>
      </w:r>
    </w:p>
    <w:p w:rsidR="00056B48" w:rsidRPr="00056B48" w:rsidRDefault="00056B48" w:rsidP="00056B48">
      <w:pPr>
        <w:pStyle w:val="BodyTextIndent"/>
        <w:numPr>
          <w:ilvl w:val="0"/>
          <w:numId w:val="25"/>
        </w:numPr>
        <w:jc w:val="both"/>
        <w:rPr>
          <w:b/>
          <w:sz w:val="28"/>
        </w:rPr>
      </w:pPr>
      <w:r w:rsidRPr="00056B48">
        <w:rPr>
          <w:b/>
          <w:sz w:val="28"/>
        </w:rPr>
        <w:t>Pandas</w:t>
      </w:r>
    </w:p>
    <w:p w:rsidR="00056B48" w:rsidRPr="00056B48" w:rsidRDefault="00056B48" w:rsidP="00056B48">
      <w:pPr>
        <w:pStyle w:val="BodyTextIndent"/>
        <w:ind w:firstLine="360"/>
        <w:jc w:val="both"/>
      </w:pPr>
      <w:r w:rsidRPr="00056B48">
        <w:t>Pandas is a popular Python package for data science, and with good reason: it offers powerful, expressive and flexible data structures that make data manipulation and analysis easy, among many other things.</w:t>
      </w:r>
    </w:p>
    <w:p w:rsidR="00056B48" w:rsidRPr="00056B48" w:rsidRDefault="00056B48" w:rsidP="00056B48">
      <w:pPr>
        <w:pStyle w:val="BodyTextIndent"/>
        <w:numPr>
          <w:ilvl w:val="0"/>
          <w:numId w:val="25"/>
        </w:numPr>
        <w:jc w:val="both"/>
        <w:rPr>
          <w:b/>
          <w:sz w:val="28"/>
        </w:rPr>
      </w:pPr>
      <w:r w:rsidRPr="00056B48">
        <w:rPr>
          <w:b/>
          <w:sz w:val="28"/>
        </w:rPr>
        <w:t>Matplotlib</w:t>
      </w:r>
    </w:p>
    <w:p w:rsidR="00056B48" w:rsidRPr="00056B48" w:rsidRDefault="00A87CA7" w:rsidP="00056B48">
      <w:pPr>
        <w:pStyle w:val="BodyTextIndent"/>
        <w:spacing w:after="0"/>
        <w:ind w:firstLine="360"/>
        <w:jc w:val="both"/>
      </w:pPr>
      <w:hyperlink r:id="rId178" w:anchor="module-matplotlib.pyplot" w:tooltip="matplotlib.pyplot" w:history="1">
        <w:proofErr w:type="spellStart"/>
        <w:r w:rsidR="00056B48" w:rsidRPr="00056B48">
          <w:rPr>
            <w:rStyle w:val="Hyperlink"/>
            <w:rFonts w:eastAsiaTheme="majorEastAsia"/>
            <w:color w:val="auto"/>
            <w:u w:val="none"/>
          </w:rPr>
          <w:t>Matplotlib.pyplot</w:t>
        </w:r>
        <w:proofErr w:type="spellEnd"/>
      </w:hyperlink>
      <w:r w:rsidR="00056B48" w:rsidRPr="00056B48">
        <w:t xml:space="preserve"> is a collection of command style functions that make matplotlib work like MATLAB. Each pyplot function makes some change to a figure: e.g., creates a figure, creates a plotting area in a figure, plots some lines in a plotting area, decorates the plot with labels, etc.</w:t>
      </w:r>
    </w:p>
    <w:p w:rsidR="00056B48" w:rsidRDefault="00056B48" w:rsidP="00056B48">
      <w:pPr>
        <w:pStyle w:val="BodyTextIndent"/>
        <w:spacing w:after="0"/>
        <w:ind w:firstLine="360"/>
        <w:jc w:val="both"/>
      </w:pPr>
      <w:r w:rsidRPr="00056B48">
        <w:t>In </w:t>
      </w:r>
      <w:proofErr w:type="spellStart"/>
      <w:r w:rsidR="009565BE">
        <w:fldChar w:fldCharType="begin"/>
      </w:r>
      <w:r w:rsidR="009565BE">
        <w:instrText xml:space="preserve"> HYPERLINK "https://matplotlib.org/api/_as_gen/matplotlib.pyplot.html" \l "module-matplotlib.pyplot" \o "matplotlib.pyplot" </w:instrText>
      </w:r>
      <w:r w:rsidR="009565BE">
        <w:fldChar w:fldCharType="separate"/>
      </w:r>
      <w:r w:rsidRPr="00056B48">
        <w:rPr>
          <w:rStyle w:val="Hyperlink"/>
          <w:rFonts w:eastAsiaTheme="majorEastAsia"/>
          <w:color w:val="auto"/>
          <w:u w:val="none"/>
        </w:rPr>
        <w:t>matplotlib.pyplot</w:t>
      </w:r>
      <w:proofErr w:type="spellEnd"/>
      <w:r w:rsidR="009565BE">
        <w:rPr>
          <w:rStyle w:val="Hyperlink"/>
          <w:rFonts w:eastAsiaTheme="majorEastAsia"/>
          <w:color w:val="auto"/>
          <w:u w:val="none"/>
        </w:rPr>
        <w:fldChar w:fldCharType="end"/>
      </w:r>
      <w:r w:rsidRPr="00056B48">
        <w:t> various states are preserved across function calls, so that it keeps track of things like the current figure and plotting area, and the plotting functions are directed to the current axes.</w:t>
      </w:r>
    </w:p>
    <w:p w:rsidR="00056B48" w:rsidRDefault="00056B48" w:rsidP="00056B48">
      <w:pPr>
        <w:pStyle w:val="BodyTextIndent"/>
        <w:spacing w:after="0"/>
        <w:ind w:left="0"/>
        <w:jc w:val="both"/>
        <w:rPr>
          <w:b/>
          <w:bCs/>
          <w:sz w:val="28"/>
          <w:szCs w:val="28"/>
        </w:rPr>
      </w:pPr>
    </w:p>
    <w:p w:rsidR="00056B48" w:rsidRDefault="00056B48" w:rsidP="00056B48">
      <w:pPr>
        <w:pStyle w:val="BodyTextIndent"/>
        <w:spacing w:after="0"/>
        <w:ind w:left="0"/>
        <w:jc w:val="both"/>
        <w:rPr>
          <w:b/>
          <w:bCs/>
          <w:sz w:val="28"/>
          <w:szCs w:val="28"/>
        </w:rPr>
      </w:pPr>
    </w:p>
    <w:p w:rsidR="00056B48" w:rsidDel="00E2711E" w:rsidRDefault="00056B48" w:rsidP="00056B48">
      <w:pPr>
        <w:pStyle w:val="BodyTextIndent"/>
        <w:spacing w:after="0"/>
        <w:ind w:left="0"/>
        <w:jc w:val="both"/>
        <w:rPr>
          <w:del w:id="51" w:author="shashank gupta" w:date="2019-04-29T01:13:00Z"/>
          <w:b/>
          <w:bCs/>
          <w:sz w:val="28"/>
          <w:szCs w:val="28"/>
        </w:rPr>
      </w:pPr>
    </w:p>
    <w:p w:rsidR="00E2711E" w:rsidRDefault="00E2711E" w:rsidP="00056B48">
      <w:pPr>
        <w:pStyle w:val="BodyTextIndent"/>
        <w:spacing w:after="0"/>
        <w:ind w:left="0"/>
        <w:jc w:val="both"/>
        <w:rPr>
          <w:ins w:id="52" w:author="sowmya setty" w:date="2019-04-29T03:19:00Z"/>
          <w:b/>
          <w:bCs/>
          <w:sz w:val="28"/>
          <w:szCs w:val="28"/>
        </w:rPr>
      </w:pPr>
    </w:p>
    <w:p w:rsidR="002F2C3B" w:rsidRDefault="002F2C3B" w:rsidP="00056B48">
      <w:pPr>
        <w:pStyle w:val="BodyTextIndent"/>
        <w:spacing w:after="0"/>
        <w:ind w:left="0"/>
        <w:jc w:val="both"/>
        <w:rPr>
          <w:ins w:id="53" w:author="sowmya setty" w:date="2019-04-30T18:17:00Z"/>
          <w:b/>
          <w:bCs/>
          <w:sz w:val="28"/>
          <w:szCs w:val="28"/>
        </w:rPr>
      </w:pPr>
    </w:p>
    <w:p w:rsidR="00056B48" w:rsidRPr="009F49D3" w:rsidRDefault="00056B48" w:rsidP="00056B48">
      <w:pPr>
        <w:pStyle w:val="BodyTextIndent"/>
        <w:spacing w:after="0"/>
        <w:ind w:left="0"/>
        <w:jc w:val="both"/>
      </w:pPr>
      <w:r>
        <w:rPr>
          <w:b/>
          <w:bCs/>
          <w:sz w:val="28"/>
          <w:szCs w:val="28"/>
        </w:rPr>
        <w:lastRenderedPageBreak/>
        <w:t>3.9</w:t>
      </w:r>
      <w:r w:rsidRPr="00956B99">
        <w:rPr>
          <w:b/>
          <w:bCs/>
          <w:sz w:val="28"/>
          <w:szCs w:val="28"/>
        </w:rPr>
        <w:t xml:space="preserve">.1 What is </w:t>
      </w:r>
      <w:proofErr w:type="spellStart"/>
      <w:r w:rsidRPr="00956B99">
        <w:rPr>
          <w:b/>
          <w:bCs/>
          <w:sz w:val="28"/>
          <w:szCs w:val="28"/>
        </w:rPr>
        <w:t>Keras</w:t>
      </w:r>
      <w:proofErr w:type="spellEnd"/>
      <w:r w:rsidRPr="00956B99">
        <w:rPr>
          <w:b/>
          <w:bCs/>
          <w:sz w:val="28"/>
          <w:szCs w:val="28"/>
        </w:rPr>
        <w:t>?</w:t>
      </w:r>
    </w:p>
    <w:p w:rsidR="00056B48" w:rsidRPr="00956B99" w:rsidRDefault="00056B48" w:rsidP="00056B48">
      <w:pPr>
        <w:pStyle w:val="BodyTextIndent"/>
        <w:spacing w:after="0"/>
        <w:ind w:left="0" w:firstLine="360"/>
        <w:jc w:val="both"/>
      </w:pPr>
      <w:r w:rsidRPr="00956B99">
        <w:t>Keras is a minimalist Python library for machine learning that can run on top of Theano or TensorFlow.</w:t>
      </w:r>
    </w:p>
    <w:p w:rsidR="00056B48" w:rsidRPr="00956B99" w:rsidRDefault="00056B48" w:rsidP="00056B48">
      <w:pPr>
        <w:pStyle w:val="BodyTextIndent"/>
        <w:spacing w:after="0"/>
        <w:ind w:left="0" w:firstLine="360"/>
        <w:jc w:val="both"/>
      </w:pPr>
      <w:r w:rsidRPr="00956B99">
        <w:t>It was developed to make implementing deep learning models as fast and easy as possible for research and development.</w:t>
      </w:r>
    </w:p>
    <w:p w:rsidR="00056B48" w:rsidRPr="009846DD" w:rsidRDefault="00056B48" w:rsidP="00056B48">
      <w:pPr>
        <w:pStyle w:val="BodyTextIndent"/>
        <w:spacing w:after="0"/>
        <w:ind w:left="0" w:firstLine="360"/>
        <w:jc w:val="both"/>
      </w:pPr>
      <w:r w:rsidRPr="00956B99">
        <w:t>It runs on Python 2.7 or 3.5 and can seamlessly execute on GPUs and CPUs given the underlying frameworks. It is released under the permissive MIT license.</w:t>
      </w:r>
    </w:p>
    <w:p w:rsidR="00056B48" w:rsidRPr="00956B99" w:rsidRDefault="00056B48" w:rsidP="00056B48">
      <w:pPr>
        <w:pStyle w:val="BodyTextIndent"/>
        <w:numPr>
          <w:ilvl w:val="0"/>
          <w:numId w:val="26"/>
        </w:numPr>
        <w:spacing w:after="0"/>
        <w:jc w:val="both"/>
        <w:rPr>
          <w:sz w:val="28"/>
          <w:szCs w:val="28"/>
        </w:rPr>
      </w:pPr>
      <w:r w:rsidRPr="00956B99">
        <w:rPr>
          <w:b/>
          <w:bCs/>
          <w:sz w:val="28"/>
          <w:szCs w:val="28"/>
        </w:rPr>
        <w:t>Sequential</w:t>
      </w:r>
    </w:p>
    <w:p w:rsidR="00056B48" w:rsidRDefault="00056B48" w:rsidP="00056B48">
      <w:pPr>
        <w:pStyle w:val="BodyTextIndent"/>
        <w:spacing w:after="0"/>
        <w:ind w:firstLine="360"/>
        <w:jc w:val="both"/>
      </w:pPr>
      <w:r w:rsidRPr="00956B99">
        <w:t>The </w:t>
      </w:r>
      <w:r w:rsidRPr="00956B99">
        <w:rPr>
          <w:bCs/>
        </w:rPr>
        <w:t>sequential</w:t>
      </w:r>
      <w:r w:rsidRPr="00956B99">
        <w:t> API allows you to create models layer-by-layer for most problems. It is limited in that it does not allow you to create models that share layers or have multiple inputs or outputs.</w:t>
      </w:r>
    </w:p>
    <w:p w:rsidR="00056B48" w:rsidRPr="00BA26C7" w:rsidRDefault="00056B48" w:rsidP="00056B48">
      <w:pPr>
        <w:pStyle w:val="BodyTextIndent"/>
        <w:spacing w:after="0"/>
        <w:ind w:firstLine="360"/>
        <w:jc w:val="both"/>
      </w:pPr>
    </w:p>
    <w:p w:rsidR="00056B48" w:rsidRPr="00956B99" w:rsidRDefault="00056B48" w:rsidP="00056B48">
      <w:pPr>
        <w:pStyle w:val="BodyTextIndent"/>
        <w:numPr>
          <w:ilvl w:val="0"/>
          <w:numId w:val="25"/>
        </w:numPr>
        <w:spacing w:after="0"/>
        <w:jc w:val="both"/>
        <w:rPr>
          <w:b/>
          <w:sz w:val="28"/>
          <w:szCs w:val="28"/>
        </w:rPr>
      </w:pPr>
      <w:r w:rsidRPr="00956B99">
        <w:rPr>
          <w:b/>
          <w:sz w:val="28"/>
          <w:szCs w:val="28"/>
        </w:rPr>
        <w:t>Dropout</w:t>
      </w:r>
    </w:p>
    <w:p w:rsidR="00056B48" w:rsidRPr="00956B99" w:rsidRDefault="00056B48" w:rsidP="00056B48">
      <w:pPr>
        <w:pStyle w:val="BodyTextIndent"/>
        <w:spacing w:after="0"/>
        <w:ind w:firstLine="360"/>
        <w:jc w:val="both"/>
      </w:pPr>
      <w:r w:rsidRPr="00956B99">
        <w:rPr>
          <w:bCs/>
        </w:rPr>
        <w:t>Dropout</w:t>
      </w:r>
      <w:r w:rsidRPr="00956B99">
        <w:t> is a regularization technique for neural network models proposed by Srivastava, et al. in their 2014 paper </w:t>
      </w:r>
      <w:r w:rsidRPr="00956B99">
        <w:rPr>
          <w:bCs/>
        </w:rPr>
        <w:t>Dropout</w:t>
      </w:r>
      <w:r w:rsidRPr="00956B99">
        <w:t>: A Simple Way to Prevent Neural Networks from Over fitting (download the PDF). </w:t>
      </w:r>
      <w:r w:rsidRPr="00956B99">
        <w:rPr>
          <w:bCs/>
        </w:rPr>
        <w:t>Dropout</w:t>
      </w:r>
      <w:r w:rsidRPr="00956B99">
        <w:t> is a technique where randomly selected neurons are ignored during training. They are “dropped-out” randomly.</w:t>
      </w:r>
    </w:p>
    <w:p w:rsidR="00056B48" w:rsidRPr="00956B99" w:rsidRDefault="00056B48" w:rsidP="00056B48">
      <w:pPr>
        <w:pStyle w:val="BodyTextIndent"/>
        <w:spacing w:after="0"/>
        <w:ind w:firstLine="360"/>
        <w:jc w:val="both"/>
      </w:pPr>
    </w:p>
    <w:p w:rsidR="00056B48" w:rsidRPr="00956B99" w:rsidRDefault="00056B48" w:rsidP="00056B48">
      <w:pPr>
        <w:pStyle w:val="BodyTextIndent"/>
        <w:numPr>
          <w:ilvl w:val="0"/>
          <w:numId w:val="25"/>
        </w:numPr>
        <w:spacing w:after="0"/>
        <w:jc w:val="both"/>
        <w:rPr>
          <w:sz w:val="28"/>
          <w:szCs w:val="28"/>
        </w:rPr>
      </w:pPr>
      <w:r w:rsidRPr="00956B99">
        <w:rPr>
          <w:b/>
          <w:bCs/>
          <w:sz w:val="28"/>
          <w:szCs w:val="28"/>
        </w:rPr>
        <w:t>Dense layer</w:t>
      </w:r>
    </w:p>
    <w:p w:rsidR="00056B48" w:rsidRDefault="00056B48" w:rsidP="00056B48">
      <w:pPr>
        <w:pStyle w:val="BodyTextIndent"/>
        <w:spacing w:after="0"/>
        <w:ind w:firstLine="360"/>
        <w:jc w:val="both"/>
        <w:rPr>
          <w:bCs/>
        </w:rPr>
      </w:pPr>
      <w:r w:rsidRPr="00956B99">
        <w:t>A linear operation in which every input is connected to every output by a weight (so there are n_inputs * n_outputs weights - which can be a lot!). Generally followed by a non-linear activation function. Convolutional </w:t>
      </w:r>
      <w:r w:rsidRPr="00956B99">
        <w:rPr>
          <w:bCs/>
        </w:rPr>
        <w:t>layer</w:t>
      </w:r>
      <w:r w:rsidRPr="00956B99">
        <w:t xml:space="preserve"> a linear operation using a subset of the weights of a </w:t>
      </w:r>
      <w:r w:rsidRPr="00956B99">
        <w:rPr>
          <w:bCs/>
        </w:rPr>
        <w:t>dense layer.</w:t>
      </w: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056B48" w:rsidRDefault="00056B48" w:rsidP="00056B48">
      <w:pPr>
        <w:pStyle w:val="BodyTextIndent"/>
        <w:spacing w:after="0"/>
        <w:ind w:firstLine="360"/>
        <w:jc w:val="both"/>
        <w:rPr>
          <w:bCs/>
        </w:rPr>
      </w:pPr>
    </w:p>
    <w:p w:rsidR="00E2711E" w:rsidRDefault="00E2711E" w:rsidP="00056B48">
      <w:pPr>
        <w:pStyle w:val="BodyTextIndent"/>
        <w:spacing w:after="0"/>
        <w:ind w:left="0"/>
        <w:jc w:val="center"/>
        <w:rPr>
          <w:ins w:id="54" w:author="sowmya setty" w:date="2019-04-29T03:19:00Z"/>
          <w:b/>
          <w:sz w:val="32"/>
          <w:szCs w:val="32"/>
        </w:rPr>
      </w:pPr>
    </w:p>
    <w:p w:rsidR="00056B48" w:rsidRDefault="00056B48" w:rsidP="00056B48">
      <w:pPr>
        <w:pStyle w:val="BodyTextIndent"/>
        <w:spacing w:after="0"/>
        <w:ind w:left="0"/>
        <w:jc w:val="center"/>
        <w:rPr>
          <w:b/>
          <w:sz w:val="32"/>
          <w:szCs w:val="32"/>
        </w:rPr>
      </w:pPr>
      <w:r w:rsidRPr="00956B99">
        <w:rPr>
          <w:b/>
          <w:sz w:val="32"/>
          <w:szCs w:val="32"/>
        </w:rPr>
        <w:lastRenderedPageBreak/>
        <w:t>4. SYSTEM DESIGN</w:t>
      </w:r>
    </w:p>
    <w:p w:rsidR="00056B48" w:rsidRDefault="00056B48" w:rsidP="00056B48">
      <w:pPr>
        <w:pStyle w:val="BodyTextIndent"/>
        <w:spacing w:after="0"/>
        <w:ind w:left="0"/>
        <w:rPr>
          <w:b/>
          <w:sz w:val="28"/>
          <w:szCs w:val="28"/>
        </w:rPr>
      </w:pPr>
    </w:p>
    <w:p w:rsidR="00056B48" w:rsidRDefault="00056B48" w:rsidP="00056B48">
      <w:pPr>
        <w:pStyle w:val="BodyTextIndent"/>
        <w:spacing w:after="0"/>
        <w:ind w:left="0"/>
        <w:rPr>
          <w:b/>
          <w:sz w:val="28"/>
          <w:szCs w:val="28"/>
        </w:rPr>
      </w:pPr>
      <w:r w:rsidRPr="00956B99">
        <w:rPr>
          <w:b/>
          <w:sz w:val="28"/>
          <w:szCs w:val="28"/>
        </w:rPr>
        <w:t>4.1 System Architecture:-</w:t>
      </w:r>
    </w:p>
    <w:p w:rsidR="00056B48" w:rsidRPr="00056B48" w:rsidRDefault="00056B48" w:rsidP="00056B48">
      <w:pPr>
        <w:pStyle w:val="BodyTextIndent"/>
        <w:spacing w:after="0"/>
        <w:ind w:left="0"/>
        <w:rPr>
          <w:b/>
          <w:sz w:val="32"/>
          <w:szCs w:val="32"/>
        </w:rPr>
      </w:pPr>
    </w:p>
    <w:p w:rsidR="00056B48" w:rsidRDefault="00056B48" w:rsidP="00056B48">
      <w:pPr>
        <w:spacing w:after="0"/>
        <w:rPr>
          <w:b/>
          <w:sz w:val="28"/>
          <w:szCs w:val="28"/>
        </w:rPr>
      </w:pPr>
      <w:r>
        <w:rPr>
          <w:noProof/>
        </w:rPr>
        <w:drawing>
          <wp:inline distT="0" distB="0" distL="0" distR="0">
            <wp:extent cx="5379720" cy="2957195"/>
            <wp:effectExtent l="19050" t="0" r="0" b="0"/>
            <wp:docPr id="147" name="Picture 147" descr="Image result for system architecture of heart disease failure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result for system architecture of heart disease failure using machine learning"/>
                    <pic:cNvPicPr>
                      <a:picLocks noChangeAspect="1" noChangeArrowheads="1"/>
                    </pic:cNvPicPr>
                  </pic:nvPicPr>
                  <pic:blipFill>
                    <a:blip r:embed="rId179"/>
                    <a:srcRect/>
                    <a:stretch>
                      <a:fillRect/>
                    </a:stretch>
                  </pic:blipFill>
                  <pic:spPr bwMode="auto">
                    <a:xfrm>
                      <a:off x="0" y="0"/>
                      <a:ext cx="5379720" cy="2957195"/>
                    </a:xfrm>
                    <a:prstGeom prst="rect">
                      <a:avLst/>
                    </a:prstGeom>
                    <a:noFill/>
                    <a:ln w="9525">
                      <a:noFill/>
                      <a:miter lim="800000"/>
                      <a:headEnd/>
                      <a:tailEnd/>
                    </a:ln>
                  </pic:spPr>
                </pic:pic>
              </a:graphicData>
            </a:graphic>
          </wp:inline>
        </w:drawing>
      </w:r>
    </w:p>
    <w:p w:rsidR="00056B48" w:rsidRDefault="00056B48" w:rsidP="00056B48">
      <w:pPr>
        <w:jc w:val="center"/>
        <w:rPr>
          <w:b/>
          <w:sz w:val="28"/>
          <w:szCs w:val="28"/>
        </w:rPr>
      </w:pPr>
    </w:p>
    <w:p w:rsidR="00056B48" w:rsidRDefault="00056B48" w:rsidP="00056B48">
      <w:pPr>
        <w:jc w:val="center"/>
        <w:rPr>
          <w:b/>
        </w:rPr>
      </w:pPr>
      <w:r>
        <w:rPr>
          <w:b/>
          <w:sz w:val="28"/>
          <w:szCs w:val="28"/>
        </w:rPr>
        <w:t xml:space="preserve"> </w:t>
      </w:r>
      <w:r w:rsidRPr="00956B99">
        <w:rPr>
          <w:b/>
        </w:rPr>
        <w:t>Fig 4.1: System Architecture</w:t>
      </w:r>
    </w:p>
    <w:p w:rsidR="00056B48" w:rsidRDefault="00056B48" w:rsidP="00056B48">
      <w:pPr>
        <w:pStyle w:val="NormalWeb"/>
        <w:shd w:val="clear" w:color="auto" w:fill="FFFFFF"/>
        <w:spacing w:before="240" w:beforeAutospacing="0" w:after="240" w:afterAutospacing="0" w:line="360" w:lineRule="auto"/>
        <w:ind w:firstLine="720"/>
        <w:jc w:val="both"/>
        <w:rPr>
          <w:color w:val="222222"/>
          <w:szCs w:val="26"/>
        </w:rPr>
      </w:pPr>
    </w:p>
    <w:p w:rsidR="00056B48" w:rsidDel="00901A8D" w:rsidRDefault="00056B48" w:rsidP="00056B48">
      <w:pPr>
        <w:rPr>
          <w:del w:id="55" w:author="shashank gupta" w:date="2019-04-29T02:16:00Z"/>
          <w:color w:val="222222"/>
          <w:szCs w:val="26"/>
        </w:rPr>
      </w:pPr>
      <w:r w:rsidRPr="00405FE3">
        <w:rPr>
          <w:color w:val="222222"/>
          <w:szCs w:val="26"/>
        </w:rPr>
        <w:t>The initial phase of implementation level is start where it is followed by the get dataset and after getting the dataset it is going to preprocess the dataset attributes such as age,sex,cp, etc.., if it is missing x value it is going to be replaced then after it will be analyze the dataset for different type of machine learning algorithm if it is supervised then it is going to create training set and testing set then performs the cross validation and shows the accuracy rate and if it is not supervised then it is going to be terminated instantly.</w:t>
      </w:r>
    </w:p>
    <w:p w:rsidR="00901A8D" w:rsidRDefault="00901A8D" w:rsidP="00056B48">
      <w:pPr>
        <w:pStyle w:val="NormalWeb"/>
        <w:shd w:val="clear" w:color="auto" w:fill="FFFFFF"/>
        <w:spacing w:before="240" w:beforeAutospacing="0" w:after="240" w:afterAutospacing="0" w:line="360" w:lineRule="auto"/>
        <w:ind w:firstLine="720"/>
        <w:jc w:val="both"/>
        <w:rPr>
          <w:ins w:id="56" w:author="sowmya setty" w:date="2019-04-29T03:51:00Z"/>
          <w:color w:val="222222"/>
          <w:szCs w:val="26"/>
        </w:rPr>
      </w:pPr>
    </w:p>
    <w:p w:rsidR="00056B48" w:rsidDel="001639B1" w:rsidRDefault="00056B48" w:rsidP="001639B1">
      <w:pPr>
        <w:pStyle w:val="NormalWeb"/>
        <w:shd w:val="clear" w:color="auto" w:fill="FFFFFF"/>
        <w:spacing w:before="240" w:beforeAutospacing="0" w:after="240" w:afterAutospacing="0" w:line="360" w:lineRule="auto"/>
        <w:ind w:firstLine="720"/>
        <w:jc w:val="both"/>
        <w:rPr>
          <w:del w:id="57" w:author="shashank gupta" w:date="2019-04-29T02:16:00Z"/>
          <w:color w:val="222222"/>
          <w:szCs w:val="26"/>
        </w:rPr>
      </w:pPr>
    </w:p>
    <w:p w:rsidR="00056B48" w:rsidDel="001639B1" w:rsidRDefault="00056B48" w:rsidP="00056B48">
      <w:pPr>
        <w:rPr>
          <w:del w:id="58" w:author="shashank gupta" w:date="2019-04-29T02:16:00Z"/>
          <w:color w:val="222222"/>
          <w:szCs w:val="26"/>
        </w:rPr>
      </w:pPr>
    </w:p>
    <w:p w:rsidR="00056B48" w:rsidDel="001A3FD5" w:rsidRDefault="00056B48" w:rsidP="00056B48">
      <w:pPr>
        <w:rPr>
          <w:del w:id="59" w:author="shashank gupta" w:date="2019-04-29T01:25:00Z"/>
          <w:b/>
          <w:sz w:val="28"/>
          <w:szCs w:val="28"/>
        </w:rPr>
      </w:pPr>
      <w:r w:rsidRPr="00956B99">
        <w:rPr>
          <w:b/>
          <w:sz w:val="28"/>
          <w:szCs w:val="28"/>
        </w:rPr>
        <w:t xml:space="preserve">4.2 Data Flow Diagram / Flow </w:t>
      </w:r>
      <w:proofErr w:type="gramStart"/>
      <w:r w:rsidRPr="00956B99">
        <w:rPr>
          <w:b/>
          <w:sz w:val="28"/>
          <w:szCs w:val="28"/>
        </w:rPr>
        <w:t>Chart:-</w:t>
      </w:r>
      <w:proofErr w:type="gramEnd"/>
      <w:ins w:id="60" w:author="shashank gupta" w:date="2019-04-29T01:56:00Z">
        <w:r w:rsidR="00A172B3" w:rsidRPr="00A172B3">
          <w:rPr>
            <w:noProof/>
          </w:rPr>
          <w:t xml:space="preserve"> </w:t>
        </w:r>
      </w:ins>
      <w:moveToRangeStart w:id="61" w:author="shashank gupta" w:date="2019-04-29T01:56:00Z" w:name="move7395416"/>
      <w:moveTo w:id="62" w:author="shashank gupta" w:date="2019-04-29T01:56:00Z">
        <w:r w:rsidR="00A172B3">
          <w:rPr>
            <w:noProof/>
          </w:rPr>
          <w:drawing>
            <wp:inline distT="0" distB="0" distL="0" distR="0" wp14:anchorId="5DADF85E" wp14:editId="761E26EE">
              <wp:extent cx="5379720" cy="7623810"/>
              <wp:effectExtent l="19050" t="0" r="0" b="0"/>
              <wp:docPr id="4" name="Picture 4" descr="Image result for flow chart of heart disease failure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result for flow chart of heart disease failure using machine learning"/>
                      <pic:cNvPicPr>
                        <a:picLocks noChangeAspect="1" noChangeArrowheads="1"/>
                      </pic:cNvPicPr>
                    </pic:nvPicPr>
                    <pic:blipFill>
                      <a:blip r:embed="rId180"/>
                      <a:srcRect/>
                      <a:stretch>
                        <a:fillRect/>
                      </a:stretch>
                    </pic:blipFill>
                    <pic:spPr bwMode="auto">
                      <a:xfrm>
                        <a:off x="0" y="0"/>
                        <a:ext cx="5379720" cy="7623810"/>
                      </a:xfrm>
                      <a:prstGeom prst="rect">
                        <a:avLst/>
                      </a:prstGeom>
                      <a:noFill/>
                      <a:ln w="9525">
                        <a:noFill/>
                        <a:miter lim="800000"/>
                        <a:headEnd/>
                        <a:tailEnd/>
                      </a:ln>
                    </pic:spPr>
                  </pic:pic>
                </a:graphicData>
              </a:graphic>
            </wp:inline>
          </w:drawing>
        </w:r>
      </w:moveTo>
      <w:moveToRangeEnd w:id="61"/>
    </w:p>
    <w:p w:rsidR="00056B48" w:rsidRDefault="00056B48" w:rsidP="00056B48">
      <w:pPr>
        <w:rPr>
          <w:b/>
          <w:sz w:val="28"/>
          <w:szCs w:val="28"/>
        </w:rPr>
      </w:pPr>
      <w:moveFromRangeStart w:id="63" w:author="shashank gupta" w:date="2019-04-29T01:56:00Z" w:name="move7395416"/>
      <w:moveFrom w:id="64" w:author="shashank gupta" w:date="2019-04-29T01:56:00Z">
        <w:r w:rsidDel="00A172B3">
          <w:rPr>
            <w:noProof/>
          </w:rPr>
          <w:drawing>
            <wp:inline distT="0" distB="0" distL="0" distR="0">
              <wp:extent cx="5379720" cy="7623810"/>
              <wp:effectExtent l="19050" t="0" r="0" b="0"/>
              <wp:docPr id="162" name="Picture 162" descr="Image result for flow chart of heart disease failure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result for flow chart of heart disease failure using machine learning"/>
                      <pic:cNvPicPr>
                        <a:picLocks noChangeAspect="1" noChangeArrowheads="1"/>
                      </pic:cNvPicPr>
                    </pic:nvPicPr>
                    <pic:blipFill>
                      <a:blip r:embed="rId180"/>
                      <a:srcRect/>
                      <a:stretch>
                        <a:fillRect/>
                      </a:stretch>
                    </pic:blipFill>
                    <pic:spPr bwMode="auto">
                      <a:xfrm>
                        <a:off x="0" y="0"/>
                        <a:ext cx="5379720" cy="7623810"/>
                      </a:xfrm>
                      <a:prstGeom prst="rect">
                        <a:avLst/>
                      </a:prstGeom>
                      <a:noFill/>
                      <a:ln w="9525">
                        <a:noFill/>
                        <a:miter lim="800000"/>
                        <a:headEnd/>
                        <a:tailEnd/>
                      </a:ln>
                    </pic:spPr>
                  </pic:pic>
                </a:graphicData>
              </a:graphic>
            </wp:inline>
          </w:drawing>
        </w:r>
      </w:moveFrom>
      <w:moveFromRangeEnd w:id="63"/>
    </w:p>
    <w:p w:rsidR="00921C80" w:rsidRDefault="00921C80" w:rsidP="00056B48">
      <w:pPr>
        <w:spacing w:after="0"/>
        <w:jc w:val="center"/>
        <w:rPr>
          <w:ins w:id="65" w:author="shashank gupta" w:date="2019-04-29T01:56:00Z"/>
          <w:b/>
          <w:sz w:val="32"/>
          <w:szCs w:val="32"/>
        </w:rPr>
      </w:pPr>
    </w:p>
    <w:p w:rsidR="00E2711E" w:rsidRDefault="00E2711E" w:rsidP="00056B48">
      <w:pPr>
        <w:spacing w:after="0"/>
        <w:jc w:val="center"/>
        <w:rPr>
          <w:ins w:id="66" w:author="sowmya setty" w:date="2019-04-29T03:19:00Z"/>
          <w:b/>
          <w:sz w:val="32"/>
          <w:szCs w:val="32"/>
        </w:rPr>
      </w:pPr>
    </w:p>
    <w:p w:rsidR="00056B48" w:rsidRPr="00956B99" w:rsidRDefault="00056B48" w:rsidP="00056B48">
      <w:pPr>
        <w:spacing w:after="0"/>
        <w:jc w:val="center"/>
        <w:rPr>
          <w:b/>
          <w:sz w:val="32"/>
          <w:szCs w:val="32"/>
        </w:rPr>
      </w:pPr>
      <w:r w:rsidRPr="00956B99">
        <w:rPr>
          <w:b/>
          <w:sz w:val="32"/>
          <w:szCs w:val="32"/>
        </w:rPr>
        <w:lastRenderedPageBreak/>
        <w:t>5. IMPLEMENTATION</w:t>
      </w:r>
    </w:p>
    <w:p w:rsidR="00056B48" w:rsidRPr="00956B99" w:rsidRDefault="00056B48" w:rsidP="00056B48">
      <w:pPr>
        <w:jc w:val="center"/>
        <w:rPr>
          <w:b/>
        </w:rPr>
      </w:pPr>
    </w:p>
    <w:p w:rsidR="00056B48" w:rsidRDefault="00056B48" w:rsidP="00056B48">
      <w:pPr>
        <w:autoSpaceDE w:val="0"/>
        <w:autoSpaceDN w:val="0"/>
        <w:adjustRightInd w:val="0"/>
        <w:jc w:val="both"/>
        <w:rPr>
          <w:b/>
          <w:color w:val="000000" w:themeColor="text1"/>
          <w:sz w:val="28"/>
          <w:szCs w:val="28"/>
        </w:rPr>
      </w:pPr>
      <w:r w:rsidRPr="00956B99">
        <w:rPr>
          <w:b/>
          <w:color w:val="000000" w:themeColor="text1"/>
          <w:sz w:val="28"/>
          <w:szCs w:val="28"/>
        </w:rPr>
        <w:t>5.1 MODULES:-</w:t>
      </w:r>
    </w:p>
    <w:p w:rsidR="00056B48" w:rsidRPr="00956B99" w:rsidRDefault="00056B48" w:rsidP="00056B48">
      <w:pPr>
        <w:autoSpaceDE w:val="0"/>
        <w:autoSpaceDN w:val="0"/>
        <w:adjustRightInd w:val="0"/>
        <w:spacing w:after="0"/>
        <w:jc w:val="both"/>
        <w:rPr>
          <w:rFonts w:eastAsiaTheme="minorHAnsi"/>
          <w:color w:val="000000"/>
        </w:rPr>
      </w:pPr>
      <w:r w:rsidRPr="00956B99">
        <w:rPr>
          <w:rFonts w:eastAsiaTheme="minorHAnsi"/>
          <w:color w:val="000000"/>
        </w:rPr>
        <w:t>1.  Data Preprocessing</w:t>
      </w:r>
    </w:p>
    <w:p w:rsidR="00056B48" w:rsidRPr="00956B99" w:rsidRDefault="00056B48" w:rsidP="00056B48">
      <w:pPr>
        <w:autoSpaceDE w:val="0"/>
        <w:autoSpaceDN w:val="0"/>
        <w:adjustRightInd w:val="0"/>
        <w:spacing w:after="0"/>
        <w:jc w:val="both"/>
        <w:rPr>
          <w:rFonts w:eastAsiaTheme="minorHAnsi"/>
          <w:color w:val="000000"/>
        </w:rPr>
      </w:pPr>
      <w:r>
        <w:rPr>
          <w:rFonts w:eastAsiaTheme="minorHAnsi"/>
          <w:color w:val="000000"/>
        </w:rPr>
        <w:t xml:space="preserve">2. </w:t>
      </w:r>
      <w:r w:rsidR="00D427C2">
        <w:rPr>
          <w:rFonts w:eastAsiaTheme="minorHAnsi"/>
          <w:color w:val="000000"/>
        </w:rPr>
        <w:t>Attribute evaluation</w:t>
      </w:r>
    </w:p>
    <w:p w:rsidR="00056B48" w:rsidRPr="00956B99" w:rsidRDefault="00056B48" w:rsidP="00056B48">
      <w:pPr>
        <w:autoSpaceDE w:val="0"/>
        <w:autoSpaceDN w:val="0"/>
        <w:adjustRightInd w:val="0"/>
        <w:spacing w:after="0"/>
        <w:jc w:val="both"/>
        <w:rPr>
          <w:rFonts w:eastAsiaTheme="minorHAnsi"/>
          <w:color w:val="000000"/>
        </w:rPr>
      </w:pPr>
      <w:r w:rsidRPr="00956B99">
        <w:rPr>
          <w:rFonts w:eastAsiaTheme="minorHAnsi"/>
          <w:color w:val="000000"/>
        </w:rPr>
        <w:t>3. Making the Predictions</w:t>
      </w:r>
    </w:p>
    <w:p w:rsidR="00056B48" w:rsidRPr="00956B99" w:rsidRDefault="00056B48" w:rsidP="00056B48">
      <w:pPr>
        <w:autoSpaceDE w:val="0"/>
        <w:autoSpaceDN w:val="0"/>
        <w:adjustRightInd w:val="0"/>
        <w:spacing w:after="0"/>
        <w:jc w:val="both"/>
        <w:rPr>
          <w:rFonts w:eastAsiaTheme="minorHAnsi"/>
          <w:color w:val="000000"/>
        </w:rPr>
      </w:pPr>
      <w:r w:rsidRPr="00956B99">
        <w:rPr>
          <w:rFonts w:eastAsiaTheme="minorHAnsi"/>
          <w:color w:val="000000"/>
        </w:rPr>
        <w:t>4. Visualization of Results</w:t>
      </w:r>
    </w:p>
    <w:p w:rsidR="00056B48" w:rsidRDefault="00056B48" w:rsidP="00056B48">
      <w:pPr>
        <w:autoSpaceDE w:val="0"/>
        <w:autoSpaceDN w:val="0"/>
        <w:adjustRightInd w:val="0"/>
        <w:spacing w:before="240"/>
        <w:jc w:val="both"/>
        <w:rPr>
          <w:rFonts w:eastAsiaTheme="minorHAnsi"/>
          <w:b/>
          <w:color w:val="000000"/>
          <w:sz w:val="28"/>
          <w:szCs w:val="28"/>
        </w:rPr>
      </w:pPr>
      <w:r>
        <w:rPr>
          <w:rFonts w:eastAsiaTheme="minorHAnsi"/>
          <w:b/>
          <w:color w:val="000000"/>
          <w:sz w:val="28"/>
          <w:szCs w:val="28"/>
        </w:rPr>
        <w:t xml:space="preserve">5.1.1 </w:t>
      </w:r>
      <w:r w:rsidRPr="00956B99">
        <w:rPr>
          <w:rFonts w:eastAsiaTheme="minorHAnsi"/>
          <w:b/>
          <w:color w:val="000000"/>
          <w:sz w:val="28"/>
          <w:szCs w:val="28"/>
        </w:rPr>
        <w:t>Data Preprocessing:-</w:t>
      </w:r>
    </w:p>
    <w:p w:rsidR="00D427C2" w:rsidRPr="00956B99" w:rsidRDefault="00D427C2" w:rsidP="00D427C2">
      <w:pPr>
        <w:autoSpaceDE w:val="0"/>
        <w:autoSpaceDN w:val="0"/>
        <w:adjustRightInd w:val="0"/>
        <w:ind w:firstLine="720"/>
        <w:jc w:val="both"/>
        <w:rPr>
          <w:color w:val="000000" w:themeColor="text1"/>
        </w:rPr>
      </w:pPr>
      <w:r w:rsidRPr="00956B99">
        <w:rPr>
          <w:color w:val="000000" w:themeColor="text1"/>
        </w:rPr>
        <w:t>In this data preprocessing process we import the training data set pandas to read the input data set. For scaling the giving data set we use Min-Max scalar to scale the values range (0, 1).</w:t>
      </w:r>
    </w:p>
    <w:p w:rsidR="00D427C2" w:rsidRPr="00956B99" w:rsidRDefault="00D427C2" w:rsidP="00D427C2">
      <w:pPr>
        <w:autoSpaceDE w:val="0"/>
        <w:autoSpaceDN w:val="0"/>
        <w:adjustRightInd w:val="0"/>
        <w:ind w:firstLine="720"/>
        <w:jc w:val="both"/>
        <w:rPr>
          <w:color w:val="000000" w:themeColor="text1"/>
        </w:rPr>
      </w:pPr>
      <w:r w:rsidRPr="00956B99">
        <w:rPr>
          <w:color w:val="000000" w:themeColor="text1"/>
        </w:rPr>
        <w:t xml:space="preserve">We have create a data structure with 60 time steps and 1 output, the taken data set has to be divided into x-train and y-train according to our need.     </w:t>
      </w:r>
    </w:p>
    <w:p w:rsidR="00D427C2" w:rsidRDefault="00D427C2" w:rsidP="00056B48">
      <w:pPr>
        <w:autoSpaceDE w:val="0"/>
        <w:autoSpaceDN w:val="0"/>
        <w:adjustRightInd w:val="0"/>
        <w:spacing w:before="240"/>
        <w:jc w:val="both"/>
        <w:rPr>
          <w:rFonts w:eastAsiaTheme="minorHAnsi"/>
          <w:b/>
          <w:color w:val="000000"/>
          <w:sz w:val="28"/>
          <w:szCs w:val="28"/>
        </w:rPr>
      </w:pPr>
      <w:r>
        <w:rPr>
          <w:rFonts w:eastAsiaTheme="minorHAnsi"/>
          <w:b/>
          <w:color w:val="000000"/>
          <w:sz w:val="28"/>
          <w:szCs w:val="28"/>
        </w:rPr>
        <w:t>5.1.2 Attribute evaluation:-</w:t>
      </w:r>
    </w:p>
    <w:p w:rsidR="00D427C2" w:rsidRPr="00D427C2" w:rsidRDefault="00D427C2" w:rsidP="00D427C2">
      <w:pPr>
        <w:pStyle w:val="NormalWeb"/>
        <w:shd w:val="clear" w:color="auto" w:fill="FFFFFF"/>
        <w:spacing w:before="0" w:beforeAutospacing="0" w:line="360" w:lineRule="auto"/>
        <w:ind w:firstLine="720"/>
        <w:jc w:val="both"/>
        <w:rPr>
          <w:szCs w:val="26"/>
        </w:rPr>
      </w:pPr>
      <w:r w:rsidRPr="00D427C2">
        <w:rPr>
          <w:szCs w:val="26"/>
        </w:rPr>
        <w:t>K-Fold cross validation is used to minimize the bias associated with random sampling of training and test data samples in comparing predictive accuracy of two or more methods. Here the whole data set is randomly split into ‘k’ (in our case k=10) mutually exclusive subsets of approximately equal size. Classification model is trained and tested k times. The classification performance is evaluated by accuracy (ACC); </w:t>
      </w:r>
      <w:hyperlink r:id="rId181" w:tgtFrame="_blank" w:history="1">
        <w:r w:rsidRPr="00D427C2">
          <w:rPr>
            <w:rStyle w:val="Hyperlink"/>
            <w:color w:val="auto"/>
            <w:szCs w:val="26"/>
            <w:u w:val="none"/>
          </w:rPr>
          <w:t>sensitivity</w:t>
        </w:r>
      </w:hyperlink>
      <w:r w:rsidRPr="00D427C2">
        <w:rPr>
          <w:szCs w:val="26"/>
        </w:rPr>
        <w:t> (Sen); specificity (Spec) rates, and the positive predicted value (PPV) and negative predicted value (NPV), based on values residing in a confusion matrix (see </w:t>
      </w:r>
      <w:r w:rsidRPr="00D427C2">
        <w:rPr>
          <w:rStyle w:val="Strong"/>
          <w:szCs w:val="26"/>
        </w:rPr>
        <w:t>Table 2</w:t>
      </w:r>
      <w:r w:rsidRPr="00D427C2">
        <w:rPr>
          <w:szCs w:val="26"/>
        </w:rPr>
        <w:t>).</w:t>
      </w:r>
    </w:p>
    <w:tbl>
      <w:tblPr>
        <w:tblW w:w="10126" w:type="dxa"/>
        <w:tblCellMar>
          <w:top w:w="15" w:type="dxa"/>
          <w:left w:w="15" w:type="dxa"/>
          <w:bottom w:w="15" w:type="dxa"/>
          <w:right w:w="15" w:type="dxa"/>
        </w:tblCellMar>
        <w:tblLook w:val="04A0" w:firstRow="1" w:lastRow="0" w:firstColumn="1" w:lastColumn="0" w:noHBand="0" w:noVBand="1"/>
        <w:tblPrChange w:id="67" w:author="shashank gupta" w:date="2019-04-29T03:05:00Z">
          <w:tblPr>
            <w:tblW w:w="14961" w:type="dxa"/>
            <w:tblCellMar>
              <w:top w:w="15" w:type="dxa"/>
              <w:left w:w="15" w:type="dxa"/>
              <w:bottom w:w="15" w:type="dxa"/>
              <w:right w:w="15" w:type="dxa"/>
            </w:tblCellMar>
            <w:tblLook w:val="04A0" w:firstRow="1" w:lastRow="0" w:firstColumn="1" w:lastColumn="0" w:noHBand="0" w:noVBand="1"/>
          </w:tblPr>
        </w:tblPrChange>
      </w:tblPr>
      <w:tblGrid>
        <w:gridCol w:w="1763"/>
        <w:gridCol w:w="4117"/>
        <w:gridCol w:w="2073"/>
        <w:gridCol w:w="2173"/>
        <w:tblGridChange w:id="68">
          <w:tblGrid>
            <w:gridCol w:w="5601"/>
            <w:gridCol w:w="3193"/>
            <w:gridCol w:w="3168"/>
            <w:gridCol w:w="2999"/>
          </w:tblGrid>
        </w:tblGridChange>
      </w:tblGrid>
      <w:tr w:rsidR="00D427C2" w:rsidTr="00AB33C8">
        <w:trPr>
          <w:trHeight w:val="400"/>
          <w:tblHeader/>
          <w:trPrChange w:id="69" w:author="shashank gupta" w:date="2019-04-29T03:05:00Z">
            <w:trPr>
              <w:tblHeader/>
            </w:trPr>
          </w:trPrChange>
        </w:trPr>
        <w:tc>
          <w:tcPr>
            <w:tcW w:w="5880" w:type="dxa"/>
            <w:gridSpan w:val="2"/>
            <w:vMerge w:val="restart"/>
            <w:tcBorders>
              <w:top w:val="single" w:sz="8" w:space="0" w:color="DEE2E6"/>
              <w:left w:val="single" w:sz="8" w:space="0" w:color="DEE2E6"/>
              <w:bottom w:val="single" w:sz="12" w:space="0" w:color="DEE2E6"/>
              <w:right w:val="single" w:sz="8" w:space="0" w:color="DEE2E6"/>
            </w:tcBorders>
            <w:shd w:val="clear" w:color="auto" w:fill="auto"/>
            <w:hideMark/>
            <w:tcPrChange w:id="70" w:author="shashank gupta" w:date="2019-04-29T03:05:00Z">
              <w:tcPr>
                <w:tcW w:w="0" w:type="auto"/>
                <w:gridSpan w:val="2"/>
                <w:vMerge w:val="restart"/>
                <w:tcBorders>
                  <w:top w:val="single" w:sz="8" w:space="0" w:color="DEE2E6"/>
                  <w:left w:val="single" w:sz="8" w:space="0" w:color="DEE2E6"/>
                  <w:bottom w:val="single" w:sz="12" w:space="0" w:color="DEE2E6"/>
                  <w:right w:val="single" w:sz="8" w:space="0" w:color="DEE2E6"/>
                </w:tcBorders>
                <w:shd w:val="clear" w:color="auto" w:fill="auto"/>
                <w:hideMark/>
              </w:tcPr>
            </w:tcPrChange>
          </w:tcPr>
          <w:p w:rsidR="00D427C2" w:rsidRDefault="00D427C2">
            <w:pPr>
              <w:rPr>
                <w:sz w:val="26"/>
                <w:szCs w:val="26"/>
              </w:rPr>
            </w:pPr>
            <w:r>
              <w:rPr>
                <w:sz w:val="26"/>
                <w:szCs w:val="26"/>
              </w:rPr>
              <w:t> </w:t>
            </w:r>
          </w:p>
        </w:tc>
        <w:tc>
          <w:tcPr>
            <w:tcW w:w="4246" w:type="dxa"/>
            <w:gridSpan w:val="2"/>
            <w:tcBorders>
              <w:top w:val="single" w:sz="8" w:space="0" w:color="DEE2E6"/>
              <w:left w:val="single" w:sz="8" w:space="0" w:color="DEE2E6"/>
              <w:bottom w:val="single" w:sz="12" w:space="0" w:color="DEE2E6"/>
              <w:right w:val="single" w:sz="8" w:space="0" w:color="DEE2E6"/>
            </w:tcBorders>
            <w:shd w:val="clear" w:color="auto" w:fill="auto"/>
            <w:vAlign w:val="bottom"/>
            <w:hideMark/>
            <w:tcPrChange w:id="71" w:author="shashank gupta" w:date="2019-04-29T03:05:00Z">
              <w:tcPr>
                <w:tcW w:w="0" w:type="auto"/>
                <w:gridSpan w:val="2"/>
                <w:tcBorders>
                  <w:top w:val="single" w:sz="8" w:space="0" w:color="DEE2E6"/>
                  <w:left w:val="single" w:sz="8" w:space="0" w:color="DEE2E6"/>
                  <w:bottom w:val="single" w:sz="12" w:space="0" w:color="DEE2E6"/>
                  <w:right w:val="single" w:sz="8" w:space="0" w:color="DEE2E6"/>
                </w:tcBorders>
                <w:shd w:val="clear" w:color="auto" w:fill="auto"/>
                <w:vAlign w:val="bottom"/>
                <w:hideMark/>
              </w:tcPr>
            </w:tcPrChange>
          </w:tcPr>
          <w:p w:rsidR="00D427C2" w:rsidRDefault="00D427C2">
            <w:pPr>
              <w:jc w:val="center"/>
              <w:rPr>
                <w:b/>
                <w:bCs/>
              </w:rPr>
            </w:pPr>
            <w:r>
              <w:rPr>
                <w:b/>
                <w:bCs/>
              </w:rPr>
              <w:t>Predicted classes</w:t>
            </w:r>
          </w:p>
        </w:tc>
      </w:tr>
      <w:tr w:rsidR="00D427C2" w:rsidTr="00AB33C8">
        <w:trPr>
          <w:trHeight w:val="727"/>
        </w:trPr>
        <w:tc>
          <w:tcPr>
            <w:tcW w:w="5880" w:type="dxa"/>
            <w:gridSpan w:val="2"/>
            <w:vMerge/>
            <w:tcBorders>
              <w:top w:val="single" w:sz="8" w:space="0" w:color="DEE2E6"/>
              <w:left w:val="single" w:sz="8" w:space="0" w:color="DEE2E6"/>
              <w:bottom w:val="single" w:sz="12" w:space="0" w:color="DEE2E6"/>
              <w:right w:val="single" w:sz="8" w:space="0" w:color="DEE2E6"/>
            </w:tcBorders>
            <w:shd w:val="clear" w:color="auto" w:fill="auto"/>
            <w:vAlign w:val="center"/>
            <w:hideMark/>
            <w:tcPrChange w:id="72" w:author="shashank gupta" w:date="2019-04-29T03:05:00Z">
              <w:tcPr>
                <w:tcW w:w="0" w:type="auto"/>
                <w:gridSpan w:val="2"/>
                <w:vMerge/>
                <w:tcBorders>
                  <w:top w:val="single" w:sz="8" w:space="0" w:color="DEE2E6"/>
                  <w:left w:val="single" w:sz="8" w:space="0" w:color="DEE2E6"/>
                  <w:bottom w:val="single" w:sz="12" w:space="0" w:color="DEE2E6"/>
                  <w:right w:val="single" w:sz="8" w:space="0" w:color="DEE2E6"/>
                </w:tcBorders>
                <w:shd w:val="clear" w:color="auto" w:fill="auto"/>
                <w:vAlign w:val="center"/>
                <w:hideMark/>
              </w:tcPr>
            </w:tcPrChange>
          </w:tcPr>
          <w:p w:rsidR="00D427C2" w:rsidRDefault="00D427C2">
            <w:pPr>
              <w:rPr>
                <w:sz w:val="26"/>
                <w:szCs w:val="26"/>
              </w:rPr>
            </w:pPr>
          </w:p>
        </w:tc>
        <w:tc>
          <w:tcPr>
            <w:tcW w:w="20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73"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jc w:val="center"/>
              <w:rPr>
                <w:b/>
                <w:bCs/>
              </w:rPr>
            </w:pPr>
            <w:r>
              <w:rPr>
                <w:b/>
                <w:bCs/>
              </w:rPr>
              <w:t>High risk</w:t>
            </w:r>
          </w:p>
        </w:tc>
        <w:tc>
          <w:tcPr>
            <w:tcW w:w="21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74"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jc w:val="center"/>
              <w:rPr>
                <w:b/>
                <w:bCs/>
              </w:rPr>
            </w:pPr>
            <w:r>
              <w:rPr>
                <w:b/>
                <w:bCs/>
              </w:rPr>
              <w:t>Low risk</w:t>
            </w:r>
          </w:p>
        </w:tc>
      </w:tr>
      <w:tr w:rsidR="00D427C2" w:rsidTr="00AB33C8">
        <w:trPr>
          <w:trHeight w:val="415"/>
        </w:trPr>
        <w:tc>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Change w:id="75"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Expected/Actual</w:t>
            </w:r>
          </w:p>
        </w:tc>
        <w:tc>
          <w:tcPr>
            <w:tcW w:w="4117"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76"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High risk</w:t>
            </w:r>
          </w:p>
        </w:tc>
        <w:tc>
          <w:tcPr>
            <w:tcW w:w="20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77"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TP</w:t>
            </w:r>
          </w:p>
        </w:tc>
        <w:tc>
          <w:tcPr>
            <w:tcW w:w="21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78"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FN</w:t>
            </w:r>
          </w:p>
        </w:tc>
      </w:tr>
      <w:tr w:rsidR="00D427C2" w:rsidTr="00AB33C8">
        <w:trPr>
          <w:trHeight w:val="415"/>
        </w:trPr>
        <w:tc>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Change w:id="79"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Classes</w:t>
            </w:r>
          </w:p>
        </w:tc>
        <w:tc>
          <w:tcPr>
            <w:tcW w:w="4117"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80"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Low risk</w:t>
            </w:r>
          </w:p>
        </w:tc>
        <w:tc>
          <w:tcPr>
            <w:tcW w:w="20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81"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FP</w:t>
            </w:r>
          </w:p>
        </w:tc>
        <w:tc>
          <w:tcPr>
            <w:tcW w:w="2173" w:type="dxa"/>
            <w:tcBorders>
              <w:top w:val="single" w:sz="8" w:space="0" w:color="DEE2E6"/>
              <w:left w:val="single" w:sz="8" w:space="0" w:color="DEE2E6"/>
              <w:bottom w:val="single" w:sz="8" w:space="0" w:color="DEE2E6"/>
              <w:right w:val="single" w:sz="8" w:space="0" w:color="DEE2E6"/>
            </w:tcBorders>
            <w:shd w:val="clear" w:color="auto" w:fill="auto"/>
            <w:vAlign w:val="center"/>
            <w:hideMark/>
            <w:tcPrChange w:id="82" w:author="shashank gupta" w:date="2019-04-29T03:05:00Z">
              <w:tcPr>
                <w:tcW w:w="0" w:type="auto"/>
                <w:tcBorders>
                  <w:top w:val="single" w:sz="8" w:space="0" w:color="DEE2E6"/>
                  <w:left w:val="single" w:sz="8" w:space="0" w:color="DEE2E6"/>
                  <w:bottom w:val="single" w:sz="8" w:space="0" w:color="DEE2E6"/>
                  <w:right w:val="single" w:sz="8" w:space="0" w:color="DEE2E6"/>
                </w:tcBorders>
                <w:shd w:val="clear" w:color="auto" w:fill="auto"/>
                <w:vAlign w:val="center"/>
                <w:hideMark/>
              </w:tcPr>
            </w:tcPrChange>
          </w:tcPr>
          <w:p w:rsidR="00D427C2" w:rsidRDefault="00D427C2">
            <w:pPr>
              <w:rPr>
                <w:sz w:val="26"/>
                <w:szCs w:val="26"/>
              </w:rPr>
            </w:pPr>
            <w:r>
              <w:rPr>
                <w:sz w:val="26"/>
                <w:szCs w:val="26"/>
              </w:rPr>
              <w:t>TN</w:t>
            </w:r>
          </w:p>
        </w:tc>
      </w:tr>
    </w:tbl>
    <w:p w:rsidR="00D427C2" w:rsidRDefault="00D427C2" w:rsidP="00D427C2">
      <w:pPr>
        <w:pStyle w:val="NormalWeb"/>
        <w:shd w:val="clear" w:color="auto" w:fill="FFFFFF"/>
        <w:spacing w:before="0" w:beforeAutospacing="0"/>
        <w:rPr>
          <w:rFonts w:ascii="Arial" w:hAnsi="Arial" w:cs="Arial"/>
          <w:color w:val="212121"/>
          <w:sz w:val="26"/>
          <w:szCs w:val="26"/>
        </w:rPr>
      </w:pPr>
      <w:r>
        <w:rPr>
          <w:rStyle w:val="Strong"/>
          <w:rFonts w:ascii="Arial" w:hAnsi="Arial" w:cs="Arial"/>
          <w:szCs w:val="26"/>
        </w:rPr>
        <w:t xml:space="preserve">                                                         </w:t>
      </w:r>
      <w:r w:rsidRPr="00D427C2">
        <w:rPr>
          <w:rStyle w:val="Strong"/>
          <w:rFonts w:ascii="Arial" w:hAnsi="Arial" w:cs="Arial"/>
          <w:szCs w:val="26"/>
        </w:rPr>
        <w:t>Table 2:</w:t>
      </w:r>
      <w:r w:rsidRPr="00D427C2">
        <w:rPr>
          <w:rFonts w:ascii="Arial" w:hAnsi="Arial" w:cs="Arial"/>
          <w:szCs w:val="26"/>
        </w:rPr>
        <w:t> Confusion matrix</w:t>
      </w:r>
      <w:r>
        <w:rPr>
          <w:rFonts w:ascii="Arial" w:hAnsi="Arial" w:cs="Arial"/>
          <w:color w:val="212121"/>
          <w:sz w:val="26"/>
          <w:szCs w:val="26"/>
        </w:rPr>
        <w:t>.</w:t>
      </w:r>
    </w:p>
    <w:p w:rsidR="00D427C2" w:rsidRPr="00D427C2" w:rsidRDefault="00D427C2" w:rsidP="00D427C2">
      <w:pPr>
        <w:pStyle w:val="NormalWeb"/>
        <w:shd w:val="clear" w:color="auto" w:fill="FFFFFF"/>
        <w:spacing w:before="0" w:beforeAutospacing="0" w:line="360" w:lineRule="auto"/>
        <w:ind w:firstLine="720"/>
        <w:jc w:val="both"/>
        <w:rPr>
          <w:szCs w:val="26"/>
        </w:rPr>
      </w:pPr>
      <w:r w:rsidRPr="00D427C2">
        <w:rPr>
          <w:szCs w:val="26"/>
        </w:rPr>
        <w:lastRenderedPageBreak/>
        <w:t>Assume that the cardiovascular classifier output set includes two typically risk prediction classes as: “High risk”, and “Low risk”. Each pattern xi (i=1, 2..n) is allocated into one element from the set (P, N) (positive or negative) of the risk prediction classes.</w:t>
      </w:r>
    </w:p>
    <w:p w:rsidR="00D427C2" w:rsidRPr="00D427C2" w:rsidRDefault="00D427C2" w:rsidP="00D427C2">
      <w:pPr>
        <w:pStyle w:val="NormalWeb"/>
        <w:shd w:val="clear" w:color="auto" w:fill="FFFFFF"/>
        <w:spacing w:before="0" w:beforeAutospacing="0" w:line="360" w:lineRule="auto"/>
        <w:ind w:firstLine="720"/>
        <w:jc w:val="both"/>
        <w:rPr>
          <w:szCs w:val="26"/>
        </w:rPr>
      </w:pPr>
      <w:r w:rsidRPr="00D427C2">
        <w:rPr>
          <w:szCs w:val="26"/>
        </w:rPr>
        <w:t>Hence, each input pattern might be mapped into one of four possible outcomes: true positive true high risk (TP) when the outcome is correctly predicted as High risk; true negativetrue low risk (TN) when the outcome is correctly predicted as Low risk; false negative-false Low risk (FN) when the outcome is incorrectly predicted as Low risk, when it is High risk (positive); or false positivefalse high risk (FP) when the outcome is incorrectly predicted as High risk, when it is Low risk (negative). The set of (P, N) and the predicted risk set can be built as a confusion matrix.</w:t>
      </w:r>
    </w:p>
    <w:p w:rsidR="00D427C2" w:rsidRPr="00D427C2" w:rsidRDefault="00D427C2" w:rsidP="00D427C2">
      <w:pPr>
        <w:pStyle w:val="NormalWeb"/>
        <w:shd w:val="clear" w:color="auto" w:fill="FFFFFF"/>
        <w:spacing w:before="0" w:beforeAutospacing="0" w:line="360" w:lineRule="auto"/>
        <w:jc w:val="both"/>
        <w:rPr>
          <w:szCs w:val="26"/>
        </w:rPr>
      </w:pPr>
      <w:r w:rsidRPr="00D427C2">
        <w:rPr>
          <w:szCs w:val="26"/>
        </w:rPr>
        <w:t>The accuracy of a classifier is calculated by:</w:t>
      </w:r>
    </w:p>
    <w:p w:rsidR="00D427C2" w:rsidRDefault="00D427C2" w:rsidP="00D427C2">
      <w:pPr>
        <w:pStyle w:val="NormalWeb"/>
        <w:shd w:val="clear" w:color="auto" w:fill="FFFFFF"/>
        <w:spacing w:before="0" w:beforeAutospacing="0"/>
        <w:rPr>
          <w:rFonts w:ascii="Arial" w:hAnsi="Arial" w:cs="Arial"/>
          <w:color w:val="212121"/>
          <w:sz w:val="26"/>
          <w:szCs w:val="26"/>
        </w:rPr>
      </w:pPr>
      <w:r>
        <w:rPr>
          <w:rFonts w:ascii="Arial" w:hAnsi="Arial" w:cs="Arial"/>
          <w:noProof/>
          <w:color w:val="212121"/>
          <w:sz w:val="26"/>
          <w:szCs w:val="26"/>
        </w:rPr>
        <w:drawing>
          <wp:inline distT="0" distB="0" distL="0" distR="0">
            <wp:extent cx="2564765" cy="498475"/>
            <wp:effectExtent l="19050" t="0" r="6985" b="0"/>
            <wp:docPr id="165" name="Picture 165"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quation"/>
                    <pic:cNvPicPr>
                      <a:picLocks noChangeAspect="1" noChangeArrowheads="1"/>
                    </pic:cNvPicPr>
                  </pic:nvPicPr>
                  <pic:blipFill>
                    <a:blip r:embed="rId182"/>
                    <a:srcRect/>
                    <a:stretch>
                      <a:fillRect/>
                    </a:stretch>
                  </pic:blipFill>
                  <pic:spPr bwMode="auto">
                    <a:xfrm>
                      <a:off x="0" y="0"/>
                      <a:ext cx="2564765" cy="498475"/>
                    </a:xfrm>
                    <a:prstGeom prst="rect">
                      <a:avLst/>
                    </a:prstGeom>
                    <a:noFill/>
                    <a:ln w="9525">
                      <a:noFill/>
                      <a:miter lim="800000"/>
                      <a:headEnd/>
                      <a:tailEnd/>
                    </a:ln>
                  </pic:spPr>
                </pic:pic>
              </a:graphicData>
            </a:graphic>
          </wp:inline>
        </w:drawing>
      </w:r>
    </w:p>
    <w:p w:rsidR="00D427C2" w:rsidRPr="00D427C2" w:rsidRDefault="00D427C2" w:rsidP="00D427C2">
      <w:pPr>
        <w:pStyle w:val="NormalWeb"/>
        <w:shd w:val="clear" w:color="auto" w:fill="FFFFFF"/>
        <w:spacing w:before="0" w:beforeAutospacing="0" w:line="360" w:lineRule="auto"/>
        <w:jc w:val="both"/>
        <w:rPr>
          <w:szCs w:val="26"/>
        </w:rPr>
      </w:pPr>
      <w:r w:rsidRPr="00D427C2">
        <w:rPr>
          <w:szCs w:val="26"/>
        </w:rPr>
        <w:t>The sensitivity is the rate of number correctly predicted “High risk” over the total number of correctly predicted “High risk” and incorrectly predicted “Low risk”. It is given by:</w:t>
      </w:r>
    </w:p>
    <w:p w:rsidR="00D427C2" w:rsidRDefault="00D427C2" w:rsidP="00D427C2">
      <w:pPr>
        <w:pStyle w:val="NormalWeb"/>
        <w:shd w:val="clear" w:color="auto" w:fill="FFFFFF"/>
        <w:spacing w:before="0" w:beforeAutospacing="0"/>
        <w:rPr>
          <w:rFonts w:ascii="Arial" w:hAnsi="Arial" w:cs="Arial"/>
          <w:color w:val="212121"/>
          <w:sz w:val="26"/>
          <w:szCs w:val="26"/>
        </w:rPr>
      </w:pPr>
      <w:r>
        <w:rPr>
          <w:rFonts w:ascii="Arial" w:hAnsi="Arial" w:cs="Arial"/>
          <w:noProof/>
          <w:color w:val="212121"/>
          <w:sz w:val="26"/>
          <w:szCs w:val="26"/>
        </w:rPr>
        <w:drawing>
          <wp:inline distT="0" distB="0" distL="0" distR="0">
            <wp:extent cx="1686560" cy="498475"/>
            <wp:effectExtent l="19050" t="0" r="8890" b="0"/>
            <wp:docPr id="166" name="Picture 166"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Equation"/>
                    <pic:cNvPicPr>
                      <a:picLocks noChangeAspect="1" noChangeArrowheads="1"/>
                    </pic:cNvPicPr>
                  </pic:nvPicPr>
                  <pic:blipFill>
                    <a:blip r:embed="rId183"/>
                    <a:srcRect/>
                    <a:stretch>
                      <a:fillRect/>
                    </a:stretch>
                  </pic:blipFill>
                  <pic:spPr bwMode="auto">
                    <a:xfrm>
                      <a:off x="0" y="0"/>
                      <a:ext cx="1686560" cy="498475"/>
                    </a:xfrm>
                    <a:prstGeom prst="rect">
                      <a:avLst/>
                    </a:prstGeom>
                    <a:noFill/>
                    <a:ln w="9525">
                      <a:noFill/>
                      <a:miter lim="800000"/>
                      <a:headEnd/>
                      <a:tailEnd/>
                    </a:ln>
                  </pic:spPr>
                </pic:pic>
              </a:graphicData>
            </a:graphic>
          </wp:inline>
        </w:drawing>
      </w:r>
    </w:p>
    <w:p w:rsidR="00D427C2" w:rsidRPr="00D427C2" w:rsidRDefault="00D427C2" w:rsidP="00D427C2">
      <w:pPr>
        <w:pStyle w:val="NormalWeb"/>
        <w:shd w:val="clear" w:color="auto" w:fill="FFFFFF"/>
        <w:spacing w:before="0" w:beforeAutospacing="0" w:line="360" w:lineRule="auto"/>
        <w:ind w:firstLine="720"/>
        <w:jc w:val="both"/>
        <w:rPr>
          <w:szCs w:val="26"/>
        </w:rPr>
      </w:pPr>
      <w:r w:rsidRPr="00D427C2">
        <w:rPr>
          <w:szCs w:val="26"/>
        </w:rPr>
        <w:t>The specificity rate is the rate of correctly predicted “Low risk” over the total number of expected/actual “Low risk”. It is given by:</w:t>
      </w:r>
    </w:p>
    <w:p w:rsidR="00D427C2" w:rsidRDefault="00D427C2" w:rsidP="00D427C2">
      <w:pPr>
        <w:pStyle w:val="NormalWeb"/>
        <w:shd w:val="clear" w:color="auto" w:fill="FFFFFF"/>
        <w:spacing w:before="0" w:beforeAutospacing="0"/>
        <w:rPr>
          <w:rFonts w:ascii="Arial" w:hAnsi="Arial" w:cs="Arial"/>
          <w:color w:val="212121"/>
          <w:sz w:val="26"/>
          <w:szCs w:val="26"/>
        </w:rPr>
      </w:pPr>
      <w:r>
        <w:rPr>
          <w:rFonts w:ascii="Arial" w:hAnsi="Arial" w:cs="Arial"/>
          <w:noProof/>
          <w:color w:val="212121"/>
          <w:sz w:val="26"/>
          <w:szCs w:val="26"/>
        </w:rPr>
        <w:drawing>
          <wp:inline distT="0" distB="0" distL="0" distR="0">
            <wp:extent cx="1757680" cy="462915"/>
            <wp:effectExtent l="19050" t="0" r="0" b="0"/>
            <wp:docPr id="167" name="Picture 167"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quation"/>
                    <pic:cNvPicPr>
                      <a:picLocks noChangeAspect="1" noChangeArrowheads="1"/>
                    </pic:cNvPicPr>
                  </pic:nvPicPr>
                  <pic:blipFill>
                    <a:blip r:embed="rId184"/>
                    <a:srcRect/>
                    <a:stretch>
                      <a:fillRect/>
                    </a:stretch>
                  </pic:blipFill>
                  <pic:spPr bwMode="auto">
                    <a:xfrm>
                      <a:off x="0" y="0"/>
                      <a:ext cx="1757680" cy="462915"/>
                    </a:xfrm>
                    <a:prstGeom prst="rect">
                      <a:avLst/>
                    </a:prstGeom>
                    <a:noFill/>
                    <a:ln w="9525">
                      <a:noFill/>
                      <a:miter lim="800000"/>
                      <a:headEnd/>
                      <a:tailEnd/>
                    </a:ln>
                  </pic:spPr>
                </pic:pic>
              </a:graphicData>
            </a:graphic>
          </wp:inline>
        </w:drawing>
      </w:r>
    </w:p>
    <w:p w:rsidR="00D427C2" w:rsidRPr="00D427C2" w:rsidRDefault="00D427C2" w:rsidP="00D427C2">
      <w:pPr>
        <w:pStyle w:val="NormalWeb"/>
        <w:shd w:val="clear" w:color="auto" w:fill="FFFFFF"/>
        <w:spacing w:before="0" w:beforeAutospacing="0" w:line="360" w:lineRule="auto"/>
        <w:ind w:firstLine="720"/>
        <w:jc w:val="both"/>
        <w:rPr>
          <w:szCs w:val="26"/>
        </w:rPr>
      </w:pPr>
      <w:r w:rsidRPr="00D427C2">
        <w:rPr>
          <w:szCs w:val="26"/>
        </w:rPr>
        <w:t>Higher accuracy does not always reflect a good classification outcome. For clinical data analysis it is important to evaluate the classifier based on how well the classifier predicts the “High Risk” patients. In many cases it has been found that the classification outcome is showing good accuracy as it can predict well the low risk patients (majority class) but failed to predict high risk patients (the minority class). For completeness, we also show positive predictive value (PPV) and negative predictive value (NPV), where</w:t>
      </w:r>
    </w:p>
    <w:p w:rsidR="00D427C2" w:rsidRDefault="00D427C2" w:rsidP="00D427C2">
      <w:pPr>
        <w:pStyle w:val="NormalWeb"/>
        <w:shd w:val="clear" w:color="auto" w:fill="FFFFFF"/>
        <w:spacing w:before="0" w:beforeAutospacing="0"/>
        <w:rPr>
          <w:rFonts w:ascii="Arial" w:hAnsi="Arial" w:cs="Arial"/>
          <w:color w:val="212121"/>
          <w:sz w:val="26"/>
          <w:szCs w:val="26"/>
        </w:rPr>
      </w:pPr>
      <w:r>
        <w:rPr>
          <w:rFonts w:ascii="Arial" w:hAnsi="Arial" w:cs="Arial"/>
          <w:noProof/>
          <w:color w:val="212121"/>
          <w:sz w:val="26"/>
          <w:szCs w:val="26"/>
        </w:rPr>
        <w:lastRenderedPageBreak/>
        <w:drawing>
          <wp:inline distT="0" distB="0" distL="0" distR="0">
            <wp:extent cx="1816735" cy="534670"/>
            <wp:effectExtent l="19050" t="0" r="0" b="0"/>
            <wp:docPr id="168" name="Picture 168"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Equation"/>
                    <pic:cNvPicPr>
                      <a:picLocks noChangeAspect="1" noChangeArrowheads="1"/>
                    </pic:cNvPicPr>
                  </pic:nvPicPr>
                  <pic:blipFill>
                    <a:blip r:embed="rId185"/>
                    <a:srcRect/>
                    <a:stretch>
                      <a:fillRect/>
                    </a:stretch>
                  </pic:blipFill>
                  <pic:spPr bwMode="auto">
                    <a:xfrm>
                      <a:off x="0" y="0"/>
                      <a:ext cx="1816735" cy="534670"/>
                    </a:xfrm>
                    <a:prstGeom prst="rect">
                      <a:avLst/>
                    </a:prstGeom>
                    <a:noFill/>
                    <a:ln w="9525">
                      <a:noFill/>
                      <a:miter lim="800000"/>
                      <a:headEnd/>
                      <a:tailEnd/>
                    </a:ln>
                  </pic:spPr>
                </pic:pic>
              </a:graphicData>
            </a:graphic>
          </wp:inline>
        </w:drawing>
      </w:r>
    </w:p>
    <w:p w:rsidR="00D427C2" w:rsidRDefault="00D427C2" w:rsidP="00D427C2">
      <w:pPr>
        <w:pStyle w:val="NormalWeb"/>
        <w:shd w:val="clear" w:color="auto" w:fill="FFFFFF"/>
        <w:spacing w:before="0" w:beforeAutospacing="0"/>
        <w:rPr>
          <w:rFonts w:ascii="Arial" w:hAnsi="Arial" w:cs="Arial"/>
          <w:color w:val="212121"/>
          <w:sz w:val="26"/>
          <w:szCs w:val="26"/>
        </w:rPr>
      </w:pPr>
      <w:r>
        <w:rPr>
          <w:rFonts w:ascii="Arial" w:hAnsi="Arial" w:cs="Arial"/>
          <w:noProof/>
          <w:color w:val="212121"/>
          <w:sz w:val="26"/>
          <w:szCs w:val="26"/>
        </w:rPr>
        <w:drawing>
          <wp:inline distT="0" distB="0" distL="0" distR="0">
            <wp:extent cx="1888490" cy="522605"/>
            <wp:effectExtent l="19050" t="0" r="0" b="0"/>
            <wp:docPr id="169" name="Picture 169"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quation"/>
                    <pic:cNvPicPr>
                      <a:picLocks noChangeAspect="1" noChangeArrowheads="1"/>
                    </pic:cNvPicPr>
                  </pic:nvPicPr>
                  <pic:blipFill>
                    <a:blip r:embed="rId186"/>
                    <a:srcRect/>
                    <a:stretch>
                      <a:fillRect/>
                    </a:stretch>
                  </pic:blipFill>
                  <pic:spPr bwMode="auto">
                    <a:xfrm>
                      <a:off x="0" y="0"/>
                      <a:ext cx="1888490" cy="522605"/>
                    </a:xfrm>
                    <a:prstGeom prst="rect">
                      <a:avLst/>
                    </a:prstGeom>
                    <a:noFill/>
                    <a:ln w="9525">
                      <a:noFill/>
                      <a:miter lim="800000"/>
                      <a:headEnd/>
                      <a:tailEnd/>
                    </a:ln>
                  </pic:spPr>
                </pic:pic>
              </a:graphicData>
            </a:graphic>
          </wp:inline>
        </w:drawing>
      </w:r>
    </w:p>
    <w:p w:rsidR="00303B3E" w:rsidRDefault="00303B3E" w:rsidP="00303B3E">
      <w:pPr>
        <w:pStyle w:val="NormalWeb"/>
        <w:shd w:val="clear" w:color="auto" w:fill="FFFFFF"/>
        <w:spacing w:before="240" w:beforeAutospacing="0" w:line="360" w:lineRule="auto"/>
        <w:jc w:val="both"/>
        <w:rPr>
          <w:b/>
          <w:color w:val="212121"/>
          <w:sz w:val="28"/>
          <w:szCs w:val="26"/>
        </w:rPr>
      </w:pPr>
      <w:r w:rsidRPr="00303B3E">
        <w:rPr>
          <w:b/>
          <w:color w:val="212121"/>
          <w:sz w:val="28"/>
          <w:szCs w:val="26"/>
        </w:rPr>
        <w:t>5.1.3 Making the predictions:-</w:t>
      </w:r>
    </w:p>
    <w:p w:rsidR="00303B3E" w:rsidRPr="00956B99" w:rsidRDefault="00303B3E" w:rsidP="00303B3E">
      <w:pPr>
        <w:shd w:val="clear" w:color="auto" w:fill="FFFFFF"/>
        <w:ind w:firstLine="720"/>
        <w:jc w:val="both"/>
        <w:rPr>
          <w:rFonts w:eastAsiaTheme="minorHAnsi"/>
          <w:color w:val="000000"/>
        </w:rPr>
      </w:pPr>
      <w:r w:rsidRPr="00956B99">
        <w:t>To make predictions we have to read the test data set and reshape the data set according our requirements.</w:t>
      </w:r>
      <w:r w:rsidRPr="00956B99">
        <w:rPr>
          <w:rFonts w:eastAsiaTheme="minorHAnsi"/>
          <w:color w:val="000000"/>
        </w:rPr>
        <w:t xml:space="preserve"> </w:t>
      </w:r>
    </w:p>
    <w:p w:rsidR="00303B3E" w:rsidRPr="00956B99" w:rsidRDefault="00303B3E" w:rsidP="00303B3E">
      <w:pPr>
        <w:shd w:val="clear" w:color="auto" w:fill="FFFFFF"/>
        <w:jc w:val="both"/>
        <w:rPr>
          <w:sz w:val="28"/>
          <w:szCs w:val="28"/>
        </w:rPr>
      </w:pPr>
      <w:r>
        <w:rPr>
          <w:rFonts w:eastAsiaTheme="minorHAnsi"/>
          <w:b/>
          <w:color w:val="000000"/>
          <w:sz w:val="28"/>
          <w:szCs w:val="28"/>
        </w:rPr>
        <w:t xml:space="preserve">5.1.4 </w:t>
      </w:r>
      <w:r w:rsidRPr="00956B99">
        <w:rPr>
          <w:rFonts w:eastAsiaTheme="minorHAnsi"/>
          <w:b/>
          <w:color w:val="000000"/>
          <w:sz w:val="28"/>
          <w:szCs w:val="28"/>
        </w:rPr>
        <w:t>Visualization of Results:-</w:t>
      </w:r>
    </w:p>
    <w:p w:rsidR="00303B3E" w:rsidRDefault="00303B3E" w:rsidP="00303B3E">
      <w:pPr>
        <w:shd w:val="clear" w:color="auto" w:fill="FFFFFF"/>
        <w:ind w:firstLine="720"/>
        <w:jc w:val="both"/>
      </w:pPr>
      <w:r w:rsidRPr="00956B99">
        <w:t>The predictions made are visualized on a graph using matplotlib that graph in</w:t>
      </w:r>
      <w:r>
        <w:t>cludes X label Y label which is accuracy rate and  predicted heart disease rate</w:t>
      </w:r>
      <w:r w:rsidRPr="00956B99">
        <w:t xml:space="preserve"> of given data set. There are different attributes that are used to visualize the graph by color. </w:t>
      </w:r>
    </w:p>
    <w:p w:rsidR="00303B3E" w:rsidRDefault="00303B3E" w:rsidP="00303B3E">
      <w:pPr>
        <w:spacing w:before="240"/>
        <w:jc w:val="both"/>
        <w:rPr>
          <w:b/>
          <w:color w:val="000000" w:themeColor="text1"/>
          <w:sz w:val="32"/>
          <w:szCs w:val="32"/>
        </w:rPr>
      </w:pPr>
      <w:r w:rsidRPr="00956B99">
        <w:rPr>
          <w:b/>
          <w:color w:val="000000" w:themeColor="text1"/>
          <w:sz w:val="32"/>
          <w:szCs w:val="32"/>
        </w:rPr>
        <w:t>5.2 Code Snippets:</w:t>
      </w:r>
      <w:r>
        <w:rPr>
          <w:b/>
          <w:color w:val="000000" w:themeColor="text1"/>
          <w:sz w:val="32"/>
          <w:szCs w:val="32"/>
        </w:rPr>
        <w: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from numpy import genfromtxt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import numpy as np</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import matplotlib</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matplotlib.use('Agg')</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import matplotlib.pyplot as plt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from sklearn.svm import LinearSVC</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from sklearn.decomposition import PCA</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import pylab as pl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from itertools import cycle</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from sklearn import cross_validation</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from sklearn.svm import SVC </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#Loading and pruning the data</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dataset = genfromtxt('cleveland_data.csv',dtype = float, delimiter=',')</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dataset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X = dataset[:,0:12] #Feature Set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y = dataset[:,13]   #Label Set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#Method to plot the graph for reduced Dimesions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def plot_2D(data, target, target_names):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colors = cycle('rgbcmykw')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target_ids = range(len(target_names))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plt.figure()</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lastRenderedPageBreak/>
        <w:t xml:space="preserve">     for i, c, label in zip(target_ids, colors, target_names):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plt.scatter(data[target == i, 0], data[target == i, 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c=c, label=label)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plt.legend()</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plt.savefig('Reduced_PCA_Graph')</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Classifying the data using a Linear SVM and predicting the probability of disease belonging to a particular class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 = LinearSVC(C=0.001)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pca = PCA(n_components=5, whiten=True).fit(X)</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X_new = pca.transform(X)</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calling plot_2D</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target_names = ['0','1','2','3','4']</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plot_2D(X_new, y, target_names)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#Applying cross validation on the training and test set for validating our Linear SVM Model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X_train, X_test, y_train, y_test = cross_validation.train_test_split(X_new, y, test_size=0.4, train_size=0.6, random_state=0)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 = modelSVM.fit(X_train, y_train)</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"Testing  Linear SVC values using Split"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print modelSVM.score(X_test, y_test) </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prediction score based on 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modelSVMRaw = LinearSVC(C=0.001)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modelSVMRaw = modelSVMRaw.fit(X_new, y)</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cnt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for i in modelSVMRaw.predict(X_new):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ab/>
        <w:t>if i == y[i]:</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ab/>
        <w:t xml:space="preserve">   cnt = cnt+1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"Score without any split"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float(cnt)/303</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printing the Likelihood of disease belonging to a particular class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predicting the outcome</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count0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count1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count2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count3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count4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lastRenderedPageBreak/>
        <w:t>for i in modelSVM.predict(X_new):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if i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count0 = count0+1;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elif i == 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count1 = count1+1;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elif i == 2:</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count2 = count2+1;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elif i == 3:</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count3 = count3+1;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elif modelSVM.predict(i) ==4:</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count4 = count4+1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total = count0+count1+count2+count3+count4</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#Predicting the Likelihood</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"The prediction is as follows:"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 Likelihood of belonging to Class 0 is", float(count0)/total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 Likelihood of belonging to Class 1 is", float(count1)/total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 Likelihood of belonging to Class 2 is", float(count2)/total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 Likelihood of belonging to Class 3 is", float(count3)/total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 Likelihood of belonging to Class 4 is", float(count4)/total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#Applying the Principal Component Analysis on the data features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modelSVM2 = SVC(C=0.001,kernel='rbf')</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#Applying cross validation on the training and test set for validating our Linear SVM Model</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X_train1, X_test1, y_train1, y_test1 = cross_validation.train_test_split(X_new, y, test_size=0.4, train_size=0.6, random_state=0)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modelSVM2 = modelSVM2.fit(X_train1, y_train1)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"Testing with RBF using split"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modelSVM2.score(X_test1, y_test1)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modelSVM2Raw = SVC(C=0.001,kernel='rbf')</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modelSVM2Raw = modelSVM2Raw.fit(X_new, y)</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cnt1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for i in modelSVM2Raw.predict(X_new):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if i == y[i]:</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cnt1 = cnt1+1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"RBF Score without split"</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float(cnt1)/303</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#Using Stratified K Fold</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skf = cross_validation.StratifiedKFold(y, n_folds=5)</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for train_index, test_index in skf:</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 print("TRAIN:", train_index, "TEST:", test_index)</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X_train3, X_test3 = X[train_index], X[test_index]</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y_train3, y_test3 = y[train_index], y[test_index]</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modelSVM3 = SVC(C=0.001,kernel='rbf')</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modelSVM3 = modelSVM3.fit(X_train3, y_train3)</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"Testing using stratified with K folds"</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modelSVM3.score(X_test3, y_test3)</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modelSVM3Raw = SVC(C=0.001,kernel='rbf')</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modelSVM3Raw = modelSVM3Raw.fit(X_new, y)</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cnt2 = 0</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for i in modelSVM3Raw.predict(X_new):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if i == y[i]:</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 xml:space="preserve">           cnt2 = cnt2+1</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"Stratified K Fold score on X_New"</w:t>
      </w:r>
    </w:p>
    <w:p w:rsidR="00303B3E" w:rsidRPr="00303B3E" w:rsidRDefault="00303B3E" w:rsidP="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6"/>
          <w:szCs w:val="26"/>
        </w:rPr>
      </w:pPr>
      <w:r w:rsidRPr="00303B3E">
        <w:rPr>
          <w:rFonts w:ascii="Courier New" w:hAnsi="Courier New" w:cs="Courier New"/>
          <w:color w:val="000000"/>
          <w:sz w:val="26"/>
          <w:szCs w:val="26"/>
        </w:rPr>
        <w:t>print float(cnt2)/303</w:t>
      </w:r>
    </w:p>
    <w:p w:rsidR="00303B3E" w:rsidRDefault="00303B3E" w:rsidP="00303B3E">
      <w:pPr>
        <w:jc w:val="both"/>
        <w:rPr>
          <w:b/>
          <w:color w:val="000000" w:themeColor="text1"/>
          <w:sz w:val="26"/>
          <w:szCs w:val="26"/>
        </w:rPr>
      </w:pPr>
    </w:p>
    <w:p w:rsidR="00303B3E" w:rsidRDefault="00303B3E" w:rsidP="00303B3E">
      <w:pPr>
        <w:jc w:val="both"/>
        <w:rPr>
          <w:b/>
          <w:color w:val="000000" w:themeColor="text1"/>
          <w:sz w:val="26"/>
          <w:szCs w:val="26"/>
        </w:rPr>
      </w:pPr>
    </w:p>
    <w:p w:rsidR="00303B3E" w:rsidRDefault="00303B3E" w:rsidP="00303B3E">
      <w:pPr>
        <w:jc w:val="both"/>
        <w:rPr>
          <w:b/>
          <w:color w:val="000000" w:themeColor="text1"/>
          <w:sz w:val="26"/>
          <w:szCs w:val="26"/>
        </w:rPr>
      </w:pPr>
    </w:p>
    <w:p w:rsidR="00303B3E" w:rsidRDefault="00303B3E" w:rsidP="00303B3E">
      <w:pPr>
        <w:jc w:val="both"/>
        <w:rPr>
          <w:b/>
          <w:color w:val="000000" w:themeColor="text1"/>
          <w:sz w:val="26"/>
          <w:szCs w:val="26"/>
        </w:rPr>
      </w:pPr>
    </w:p>
    <w:p w:rsidR="00303B3E" w:rsidRDefault="00303B3E" w:rsidP="00303B3E">
      <w:pPr>
        <w:jc w:val="both"/>
        <w:rPr>
          <w:b/>
          <w:color w:val="000000" w:themeColor="text1"/>
          <w:sz w:val="26"/>
          <w:szCs w:val="26"/>
        </w:rPr>
      </w:pPr>
    </w:p>
    <w:p w:rsidR="00303B3E" w:rsidRDefault="00303B3E" w:rsidP="00303B3E">
      <w:pPr>
        <w:rPr>
          <w:b/>
          <w:color w:val="000000" w:themeColor="text1"/>
          <w:sz w:val="26"/>
          <w:szCs w:val="26"/>
        </w:rPr>
      </w:pPr>
    </w:p>
    <w:p w:rsidR="00E2711E" w:rsidRDefault="00303B3E" w:rsidP="00303B3E">
      <w:pPr>
        <w:rPr>
          <w:ins w:id="83" w:author="sowmya setty" w:date="2019-04-29T03:19:00Z"/>
          <w:b/>
          <w:color w:val="000000" w:themeColor="text1"/>
          <w:sz w:val="26"/>
          <w:szCs w:val="26"/>
        </w:rPr>
      </w:pPr>
      <w:r>
        <w:rPr>
          <w:b/>
          <w:color w:val="000000" w:themeColor="text1"/>
          <w:sz w:val="26"/>
          <w:szCs w:val="26"/>
        </w:rPr>
        <w:t xml:space="preserve">                                                         </w:t>
      </w:r>
    </w:p>
    <w:p w:rsidR="00E2711E" w:rsidRDefault="00E2711E" w:rsidP="00303B3E">
      <w:pPr>
        <w:rPr>
          <w:ins w:id="84" w:author="sowmya setty" w:date="2019-04-29T03:19:00Z"/>
          <w:b/>
          <w:color w:val="000000" w:themeColor="text1"/>
          <w:sz w:val="26"/>
          <w:szCs w:val="26"/>
        </w:rPr>
      </w:pPr>
    </w:p>
    <w:p w:rsidR="00E2711E" w:rsidRDefault="00E2711E" w:rsidP="00303B3E">
      <w:pPr>
        <w:rPr>
          <w:ins w:id="85" w:author="sowmya setty" w:date="2019-04-29T03:19:00Z"/>
          <w:b/>
          <w:color w:val="000000" w:themeColor="text1"/>
          <w:sz w:val="26"/>
          <w:szCs w:val="26"/>
        </w:rPr>
      </w:pPr>
    </w:p>
    <w:p w:rsidR="00E2711E" w:rsidRDefault="00E2711E" w:rsidP="00303B3E">
      <w:pPr>
        <w:rPr>
          <w:ins w:id="86" w:author="sowmya setty" w:date="2019-04-29T03:19:00Z"/>
          <w:b/>
          <w:color w:val="000000" w:themeColor="text1"/>
          <w:sz w:val="26"/>
          <w:szCs w:val="26"/>
        </w:rPr>
      </w:pPr>
    </w:p>
    <w:p w:rsidR="00E2711E" w:rsidRDefault="00E2711E" w:rsidP="00303B3E">
      <w:pPr>
        <w:rPr>
          <w:ins w:id="87" w:author="sowmya setty" w:date="2019-04-29T03:19:00Z"/>
          <w:b/>
          <w:color w:val="000000" w:themeColor="text1"/>
          <w:sz w:val="26"/>
          <w:szCs w:val="26"/>
        </w:rPr>
      </w:pPr>
    </w:p>
    <w:p w:rsidR="00E2711E" w:rsidRDefault="00E2711E" w:rsidP="00303B3E">
      <w:pPr>
        <w:rPr>
          <w:ins w:id="88" w:author="sowmya setty" w:date="2019-04-29T03:19:00Z"/>
          <w:b/>
          <w:color w:val="000000" w:themeColor="text1"/>
          <w:sz w:val="26"/>
          <w:szCs w:val="26"/>
        </w:rPr>
      </w:pPr>
    </w:p>
    <w:p w:rsidR="00E2711E" w:rsidRDefault="00E2711E" w:rsidP="00303B3E">
      <w:pPr>
        <w:rPr>
          <w:ins w:id="89" w:author="sowmya setty" w:date="2019-04-29T03:19:00Z"/>
          <w:b/>
          <w:color w:val="000000" w:themeColor="text1"/>
          <w:sz w:val="26"/>
          <w:szCs w:val="26"/>
        </w:rPr>
      </w:pPr>
    </w:p>
    <w:p w:rsidR="00E2711E" w:rsidRDefault="00E2711E" w:rsidP="00303B3E">
      <w:pPr>
        <w:rPr>
          <w:ins w:id="90" w:author="sowmya setty" w:date="2019-04-29T03:19:00Z"/>
          <w:b/>
          <w:color w:val="000000" w:themeColor="text1"/>
          <w:sz w:val="26"/>
          <w:szCs w:val="26"/>
        </w:rPr>
      </w:pPr>
    </w:p>
    <w:p w:rsidR="00303B3E" w:rsidRPr="00A056EB" w:rsidRDefault="00E2711E" w:rsidP="00303B3E">
      <w:pPr>
        <w:rPr>
          <w:b/>
          <w:sz w:val="32"/>
          <w:szCs w:val="32"/>
        </w:rPr>
      </w:pPr>
      <w:ins w:id="91" w:author="sowmya setty" w:date="2019-04-29T03:19:00Z">
        <w:r>
          <w:rPr>
            <w:b/>
            <w:color w:val="000000" w:themeColor="text1"/>
            <w:sz w:val="26"/>
            <w:szCs w:val="26"/>
          </w:rPr>
          <w:lastRenderedPageBreak/>
          <w:t xml:space="preserve">                                              </w:t>
        </w:r>
      </w:ins>
      <w:ins w:id="92" w:author="sowmya setty" w:date="2019-04-29T03:20:00Z">
        <w:r>
          <w:rPr>
            <w:b/>
            <w:color w:val="000000" w:themeColor="text1"/>
            <w:sz w:val="26"/>
            <w:szCs w:val="26"/>
          </w:rPr>
          <w:t xml:space="preserve">   </w:t>
        </w:r>
      </w:ins>
      <w:r w:rsidR="00303B3E">
        <w:rPr>
          <w:b/>
          <w:color w:val="000000" w:themeColor="text1"/>
          <w:sz w:val="26"/>
          <w:szCs w:val="26"/>
        </w:rPr>
        <w:t xml:space="preserve"> </w:t>
      </w:r>
      <w:r w:rsidR="00303B3E" w:rsidRPr="00A056EB">
        <w:rPr>
          <w:b/>
          <w:sz w:val="32"/>
          <w:szCs w:val="32"/>
        </w:rPr>
        <w:t>6. TESTING</w:t>
      </w:r>
    </w:p>
    <w:p w:rsidR="00303B3E" w:rsidRPr="00956B99" w:rsidRDefault="00303B3E" w:rsidP="00303B3E">
      <w:pPr>
        <w:rPr>
          <w:b/>
          <w:sz w:val="28"/>
          <w:szCs w:val="28"/>
        </w:rPr>
      </w:pPr>
      <w:r>
        <w:rPr>
          <w:b/>
          <w:sz w:val="28"/>
          <w:szCs w:val="28"/>
        </w:rPr>
        <w:t>6.1 System Testing</w:t>
      </w:r>
      <w:r w:rsidRPr="00956B99">
        <w:rPr>
          <w:b/>
          <w:sz w:val="28"/>
          <w:szCs w:val="28"/>
        </w:rPr>
        <w:t>:</w:t>
      </w:r>
    </w:p>
    <w:p w:rsidR="00303B3E" w:rsidRPr="00A056EB" w:rsidRDefault="00303B3E" w:rsidP="00303B3E">
      <w:pPr>
        <w:jc w:val="both"/>
        <w:rPr>
          <w:b/>
        </w:rPr>
      </w:pPr>
      <w:r w:rsidRPr="00956B99">
        <w:rPr>
          <w:sz w:val="28"/>
          <w:szCs w:val="28"/>
        </w:rPr>
        <w:t xml:space="preserve"> </w:t>
      </w:r>
      <w:r>
        <w:rPr>
          <w:sz w:val="28"/>
          <w:szCs w:val="28"/>
        </w:rPr>
        <w:tab/>
      </w:r>
      <w:r w:rsidRPr="00A056EB">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303B3E" w:rsidRDefault="00303B3E" w:rsidP="00303B3E">
      <w:pPr>
        <w:ind w:firstLine="720"/>
        <w:jc w:val="both"/>
      </w:pPr>
      <w:r w:rsidRPr="00A056EB">
        <w:t>Software system meets its requirements and user expectations and does not fail in an unacceptable manner. There are various types of test. Each test type addresses a specific testing requirement.</w:t>
      </w:r>
    </w:p>
    <w:p w:rsidR="00303B3E" w:rsidRPr="00A056EB" w:rsidRDefault="00303B3E" w:rsidP="00303B3E">
      <w:pPr>
        <w:ind w:firstLine="720"/>
        <w:jc w:val="both"/>
      </w:pPr>
    </w:p>
    <w:p w:rsidR="00303B3E" w:rsidRPr="00956B99" w:rsidRDefault="00303B3E" w:rsidP="00303B3E">
      <w:pPr>
        <w:pStyle w:val="Heading7"/>
        <w:spacing w:before="0" w:after="120"/>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rPr>
        <w:t>6.2 Types of Tests</w:t>
      </w:r>
      <w:r w:rsidRPr="00956B99">
        <w:rPr>
          <w:rFonts w:ascii="Times New Roman" w:hAnsi="Times New Roman" w:cs="Times New Roman"/>
          <w:b/>
          <w:i w:val="0"/>
          <w:color w:val="auto"/>
          <w:sz w:val="28"/>
          <w:szCs w:val="28"/>
        </w:rPr>
        <w:t>:</w:t>
      </w:r>
    </w:p>
    <w:p w:rsidR="00303B3E" w:rsidRPr="00956B99" w:rsidRDefault="00303B3E" w:rsidP="00303B3E">
      <w:pPr>
        <w:pStyle w:val="Heading7"/>
        <w:spacing w:before="0" w:after="120"/>
        <w:jc w:val="both"/>
        <w:rPr>
          <w:rFonts w:ascii="Times New Roman" w:hAnsi="Times New Roman" w:cs="Times New Roman"/>
          <w:b/>
          <w:i w:val="0"/>
          <w:color w:val="auto"/>
          <w:sz w:val="28"/>
          <w:szCs w:val="28"/>
        </w:rPr>
      </w:pPr>
      <w:r w:rsidRPr="00956B99">
        <w:rPr>
          <w:rFonts w:ascii="Times New Roman" w:hAnsi="Times New Roman" w:cs="Times New Roman"/>
          <w:b/>
          <w:i w:val="0"/>
          <w:color w:val="auto"/>
          <w:sz w:val="28"/>
          <w:szCs w:val="28"/>
        </w:rPr>
        <w:t>Unit Testing:</w:t>
      </w:r>
    </w:p>
    <w:p w:rsidR="00303B3E" w:rsidRPr="00A056EB" w:rsidRDefault="00303B3E" w:rsidP="00303B3E">
      <w:pPr>
        <w:ind w:firstLine="720"/>
        <w:jc w:val="both"/>
      </w:pPr>
      <w:r w:rsidRPr="00A056EB">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03B3E" w:rsidRPr="00956B99" w:rsidRDefault="00303B3E" w:rsidP="00303B3E">
      <w:pPr>
        <w:pStyle w:val="Heading8"/>
        <w:spacing w:before="0" w:after="120"/>
        <w:jc w:val="both"/>
        <w:rPr>
          <w:rFonts w:ascii="Times New Roman" w:hAnsi="Times New Roman" w:cs="Times New Roman"/>
          <w:b/>
          <w:color w:val="auto"/>
          <w:sz w:val="28"/>
          <w:szCs w:val="28"/>
        </w:rPr>
      </w:pPr>
      <w:r w:rsidRPr="00956B99">
        <w:rPr>
          <w:rFonts w:ascii="Times New Roman" w:hAnsi="Times New Roman" w:cs="Times New Roman"/>
          <w:b/>
          <w:color w:val="auto"/>
          <w:sz w:val="28"/>
          <w:szCs w:val="28"/>
        </w:rPr>
        <w:t>Integration Testing:</w:t>
      </w:r>
    </w:p>
    <w:p w:rsidR="00303B3E" w:rsidRPr="00A056EB" w:rsidRDefault="00303B3E" w:rsidP="00303B3E">
      <w:pPr>
        <w:jc w:val="both"/>
      </w:pPr>
      <w:r w:rsidRPr="00A056EB">
        <w:t xml:space="preserve"> </w:t>
      </w:r>
      <w:r>
        <w:tab/>
      </w:r>
      <w:r w:rsidRPr="00A056EB">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303B3E" w:rsidRPr="00956B99" w:rsidRDefault="00303B3E" w:rsidP="00303B3E">
      <w:pPr>
        <w:pStyle w:val="Heading7"/>
        <w:spacing w:before="0" w:after="120"/>
        <w:jc w:val="both"/>
        <w:rPr>
          <w:rFonts w:ascii="Times New Roman" w:hAnsi="Times New Roman" w:cs="Times New Roman"/>
          <w:b/>
          <w:i w:val="0"/>
          <w:color w:val="auto"/>
          <w:sz w:val="28"/>
          <w:szCs w:val="28"/>
        </w:rPr>
      </w:pPr>
      <w:r w:rsidRPr="00956B99">
        <w:rPr>
          <w:rFonts w:ascii="Times New Roman" w:hAnsi="Times New Roman" w:cs="Times New Roman"/>
          <w:b/>
          <w:i w:val="0"/>
          <w:color w:val="auto"/>
          <w:sz w:val="28"/>
          <w:szCs w:val="28"/>
        </w:rPr>
        <w:lastRenderedPageBreak/>
        <w:t>Functional Test:</w:t>
      </w:r>
    </w:p>
    <w:p w:rsidR="00303B3E" w:rsidRPr="00A056EB" w:rsidRDefault="00303B3E" w:rsidP="00303B3E">
      <w:pPr>
        <w:jc w:val="both"/>
      </w:pPr>
      <w:r w:rsidRPr="00A056EB">
        <w:t xml:space="preserve"> </w:t>
      </w:r>
      <w:r>
        <w:tab/>
      </w:r>
      <w:r w:rsidRPr="00A056EB">
        <w:t>Functional tests provide systematic demonstrations that functions tested are available as specified by the business and technical requirements, system documentation, and user manuals.</w:t>
      </w:r>
    </w:p>
    <w:p w:rsidR="00303B3E" w:rsidRPr="00A056EB" w:rsidRDefault="00303B3E" w:rsidP="00303B3E">
      <w:pPr>
        <w:jc w:val="both"/>
      </w:pPr>
      <w:r w:rsidRPr="00A056EB">
        <w:t>Functional testing is centered on the following items:</w:t>
      </w:r>
    </w:p>
    <w:p w:rsidR="00303B3E" w:rsidRPr="00A056EB" w:rsidRDefault="00303B3E" w:rsidP="00303B3E">
      <w:pPr>
        <w:jc w:val="both"/>
      </w:pPr>
      <w:r w:rsidRPr="00A056EB">
        <w:t xml:space="preserve">Valid Input                </w:t>
      </w:r>
      <w:r>
        <w:tab/>
      </w:r>
      <w:r w:rsidRPr="00A056EB">
        <w:t>: identified classes of valid input must be accepted.</w:t>
      </w:r>
    </w:p>
    <w:p w:rsidR="00303B3E" w:rsidRPr="00A056EB" w:rsidRDefault="00303B3E" w:rsidP="00303B3E">
      <w:pPr>
        <w:jc w:val="both"/>
      </w:pPr>
      <w:r w:rsidRPr="00A056EB">
        <w:t xml:space="preserve">Invalid Input              </w:t>
      </w:r>
      <w:r>
        <w:tab/>
      </w:r>
      <w:r w:rsidRPr="00A056EB">
        <w:t>: identified classes of invalid input must be rejected.</w:t>
      </w:r>
    </w:p>
    <w:p w:rsidR="00303B3E" w:rsidRPr="00A056EB" w:rsidRDefault="00303B3E" w:rsidP="00303B3E">
      <w:pPr>
        <w:jc w:val="both"/>
      </w:pPr>
      <w:r w:rsidRPr="00A056EB">
        <w:t xml:space="preserve">Functions                   </w:t>
      </w:r>
      <w:r>
        <w:tab/>
      </w:r>
      <w:r w:rsidRPr="00A056EB">
        <w:t>: identified functions must be exercised.</w:t>
      </w:r>
    </w:p>
    <w:p w:rsidR="00303B3E" w:rsidRPr="00A056EB" w:rsidRDefault="00303B3E" w:rsidP="00303B3E">
      <w:pPr>
        <w:jc w:val="both"/>
      </w:pPr>
      <w:r w:rsidRPr="00A056EB">
        <w:t xml:space="preserve">Output           </w:t>
      </w:r>
      <w:r w:rsidRPr="00A056EB">
        <w:tab/>
        <w:t xml:space="preserve">    </w:t>
      </w:r>
      <w:r>
        <w:tab/>
      </w:r>
      <w:r w:rsidRPr="00A056EB">
        <w:t>: identified classes of application outputs must be exercised.</w:t>
      </w:r>
    </w:p>
    <w:p w:rsidR="00303B3E" w:rsidRPr="00A056EB" w:rsidRDefault="00303B3E" w:rsidP="00303B3E">
      <w:pPr>
        <w:jc w:val="both"/>
      </w:pPr>
      <w:r w:rsidRPr="00A056EB">
        <w:t xml:space="preserve">Systems/Procedures   </w:t>
      </w:r>
      <w:r>
        <w:tab/>
      </w:r>
      <w:r w:rsidRPr="00A056EB">
        <w:t>: interfacing systems or procedures must be invoked.</w:t>
      </w:r>
    </w:p>
    <w:p w:rsidR="00303B3E" w:rsidRPr="00A056EB" w:rsidRDefault="00303B3E" w:rsidP="00303B3E">
      <w:pPr>
        <w:ind w:firstLine="720"/>
        <w:jc w:val="both"/>
      </w:pPr>
      <w:r w:rsidRPr="00A056EB">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03B3E" w:rsidRPr="00956B99" w:rsidRDefault="00303B3E" w:rsidP="00303B3E">
      <w:pPr>
        <w:pStyle w:val="Heading7"/>
        <w:spacing w:before="0" w:after="120"/>
        <w:jc w:val="both"/>
        <w:rPr>
          <w:rFonts w:ascii="Times New Roman" w:hAnsi="Times New Roman" w:cs="Times New Roman"/>
          <w:b/>
          <w:i w:val="0"/>
          <w:color w:val="000000" w:themeColor="text1"/>
          <w:sz w:val="28"/>
          <w:szCs w:val="28"/>
        </w:rPr>
      </w:pPr>
      <w:r w:rsidRPr="00956B99">
        <w:rPr>
          <w:rFonts w:ascii="Times New Roman" w:hAnsi="Times New Roman" w:cs="Times New Roman"/>
          <w:b/>
          <w:i w:val="0"/>
          <w:color w:val="000000" w:themeColor="text1"/>
          <w:sz w:val="28"/>
          <w:szCs w:val="28"/>
        </w:rPr>
        <w:t>System Testing:</w:t>
      </w:r>
    </w:p>
    <w:p w:rsidR="00303B3E" w:rsidRPr="00251F20" w:rsidRDefault="00303B3E" w:rsidP="00303B3E">
      <w:pPr>
        <w:ind w:firstLine="720"/>
        <w:jc w:val="both"/>
      </w:pPr>
      <w:r w:rsidRPr="00A056E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303B3E" w:rsidRPr="00956B99" w:rsidRDefault="00303B3E" w:rsidP="00303B3E">
      <w:pPr>
        <w:pStyle w:val="Heading7"/>
        <w:spacing w:before="0" w:after="120"/>
        <w:jc w:val="both"/>
        <w:rPr>
          <w:rFonts w:ascii="Times New Roman" w:hAnsi="Times New Roman" w:cs="Times New Roman"/>
          <w:b/>
          <w:i w:val="0"/>
          <w:color w:val="auto"/>
          <w:sz w:val="28"/>
          <w:szCs w:val="28"/>
        </w:rPr>
      </w:pPr>
      <w:r w:rsidRPr="00956B99">
        <w:rPr>
          <w:rFonts w:ascii="Times New Roman" w:hAnsi="Times New Roman" w:cs="Times New Roman"/>
          <w:b/>
          <w:i w:val="0"/>
          <w:color w:val="auto"/>
          <w:sz w:val="28"/>
          <w:szCs w:val="28"/>
        </w:rPr>
        <w:t>White Box Testing:</w:t>
      </w:r>
    </w:p>
    <w:p w:rsidR="00303B3E" w:rsidRPr="00A056EB" w:rsidRDefault="00303B3E" w:rsidP="00303B3E">
      <w:pPr>
        <w:ind w:firstLine="720"/>
        <w:jc w:val="both"/>
      </w:pPr>
      <w:r w:rsidRPr="00A056EB">
        <w:t>White Box Testing is a testing in which in which the software tester has knowledge of the inner workings, structure and language of the software, or at least its purpose. It is purpose. It is used to test areas that cannot be reached from a black box level.</w:t>
      </w:r>
    </w:p>
    <w:p w:rsidR="00303B3E" w:rsidRPr="00956B99" w:rsidRDefault="00303B3E" w:rsidP="00303B3E">
      <w:pPr>
        <w:pStyle w:val="Heading7"/>
        <w:spacing w:before="0" w:after="120"/>
        <w:jc w:val="both"/>
        <w:rPr>
          <w:rFonts w:ascii="Times New Roman" w:hAnsi="Times New Roman" w:cs="Times New Roman"/>
          <w:b/>
          <w:i w:val="0"/>
          <w:color w:val="auto"/>
          <w:sz w:val="28"/>
          <w:szCs w:val="28"/>
        </w:rPr>
      </w:pPr>
      <w:r w:rsidRPr="00956B99">
        <w:rPr>
          <w:rFonts w:ascii="Times New Roman" w:hAnsi="Times New Roman" w:cs="Times New Roman"/>
          <w:b/>
          <w:i w:val="0"/>
          <w:color w:val="auto"/>
          <w:sz w:val="28"/>
          <w:szCs w:val="28"/>
        </w:rPr>
        <w:t>Black Box Testing:</w:t>
      </w:r>
    </w:p>
    <w:p w:rsidR="00303B3E" w:rsidRPr="00A056EB" w:rsidRDefault="00303B3E" w:rsidP="00303B3E">
      <w:pPr>
        <w:jc w:val="both"/>
      </w:pPr>
      <w:r w:rsidRPr="00A056EB">
        <w:t xml:space="preserve"> </w:t>
      </w:r>
      <w:r>
        <w:tab/>
      </w:r>
      <w:r w:rsidRPr="00A056EB">
        <w:t xml:space="preserve">Black Box Testing is testing the software without any knowledge of the inner workings, structure or language of the module being tested. Black box tests, as most other kinds of tests, must be written from a definitive source document, such as specification or </w:t>
      </w:r>
      <w:r w:rsidRPr="00A056EB">
        <w:lastRenderedPageBreak/>
        <w:t>requirements document, such as specification or requirements document. It is a testing in which the software under test is treated, as a black box you cannot “see” into it. The test provides inputs and responds to outputs without considering how the software works.</w:t>
      </w:r>
    </w:p>
    <w:p w:rsidR="00303B3E" w:rsidRPr="00956B99" w:rsidRDefault="00303B3E" w:rsidP="00303B3E">
      <w:pPr>
        <w:jc w:val="both"/>
        <w:rPr>
          <w:b/>
          <w:bCs/>
          <w:sz w:val="28"/>
          <w:szCs w:val="28"/>
        </w:rPr>
      </w:pPr>
      <w:r w:rsidRPr="00956B99">
        <w:rPr>
          <w:b/>
          <w:bCs/>
          <w:sz w:val="28"/>
          <w:szCs w:val="28"/>
        </w:rPr>
        <w:t>Unit Testing:</w:t>
      </w:r>
    </w:p>
    <w:p w:rsidR="00303B3E" w:rsidRPr="00A056EB" w:rsidRDefault="00303B3E" w:rsidP="00303B3E">
      <w:pPr>
        <w:ind w:firstLine="720"/>
        <w:jc w:val="both"/>
        <w:rPr>
          <w:b/>
          <w:bCs/>
        </w:rPr>
      </w:pPr>
      <w:r w:rsidRPr="00A056EB">
        <w:t>Unit testing is usually conducted as part of a combined code and unit test phase of the software lifecycle, although it is not uncommon for coding and unit testing to be conducted as two distinct phases.</w:t>
      </w:r>
    </w:p>
    <w:p w:rsidR="00303B3E" w:rsidRPr="00A056EB" w:rsidRDefault="00303B3E" w:rsidP="00303B3E">
      <w:pPr>
        <w:pStyle w:val="Heading8"/>
        <w:spacing w:before="0" w:after="120"/>
        <w:jc w:val="both"/>
        <w:rPr>
          <w:rFonts w:ascii="Times New Roman" w:hAnsi="Times New Roman" w:cs="Times New Roman"/>
          <w:b/>
          <w:color w:val="auto"/>
          <w:sz w:val="28"/>
          <w:szCs w:val="28"/>
        </w:rPr>
      </w:pPr>
      <w:r w:rsidRPr="00A056EB">
        <w:rPr>
          <w:rFonts w:ascii="Times New Roman" w:hAnsi="Times New Roman" w:cs="Times New Roman"/>
          <w:b/>
          <w:color w:val="auto"/>
          <w:sz w:val="28"/>
          <w:szCs w:val="28"/>
        </w:rPr>
        <w:t>Test strategy and approach:</w:t>
      </w:r>
    </w:p>
    <w:p w:rsidR="00303B3E" w:rsidRPr="00956B99" w:rsidRDefault="00303B3E" w:rsidP="00303B3E">
      <w:pPr>
        <w:pStyle w:val="Heading8"/>
        <w:spacing w:before="0" w:after="120"/>
        <w:ind w:firstLine="720"/>
        <w:jc w:val="both"/>
        <w:rPr>
          <w:rFonts w:ascii="Times New Roman" w:hAnsi="Times New Roman" w:cs="Times New Roman"/>
          <w:b/>
          <w:sz w:val="28"/>
          <w:szCs w:val="28"/>
        </w:rPr>
      </w:pPr>
      <w:r w:rsidRPr="00A056EB">
        <w:rPr>
          <w:rFonts w:ascii="Times New Roman" w:hAnsi="Times New Roman" w:cs="Times New Roman"/>
          <w:color w:val="auto"/>
          <w:sz w:val="24"/>
          <w:szCs w:val="24"/>
        </w:rPr>
        <w:t>Field testing will be performed manually and functional tests will be written in detail</w:t>
      </w:r>
      <w:r w:rsidRPr="00956B99">
        <w:rPr>
          <w:rFonts w:ascii="Times New Roman" w:hAnsi="Times New Roman" w:cs="Times New Roman"/>
          <w:sz w:val="28"/>
          <w:szCs w:val="28"/>
        </w:rPr>
        <w:t>.</w:t>
      </w:r>
    </w:p>
    <w:p w:rsidR="00303B3E" w:rsidRPr="00956B99" w:rsidRDefault="00303B3E" w:rsidP="00303B3E">
      <w:pPr>
        <w:pStyle w:val="BodyText"/>
        <w:jc w:val="both"/>
        <w:rPr>
          <w:b/>
          <w:bCs/>
          <w:sz w:val="28"/>
          <w:szCs w:val="28"/>
        </w:rPr>
      </w:pPr>
      <w:r w:rsidRPr="00956B99">
        <w:rPr>
          <w:b/>
          <w:bCs/>
          <w:sz w:val="28"/>
          <w:szCs w:val="28"/>
        </w:rPr>
        <w:t>Test objectives:</w:t>
      </w:r>
    </w:p>
    <w:p w:rsidR="00303B3E" w:rsidRPr="00A056EB" w:rsidRDefault="00303B3E" w:rsidP="00303B3E">
      <w:pPr>
        <w:pStyle w:val="BodyText"/>
        <w:numPr>
          <w:ilvl w:val="0"/>
          <w:numId w:val="27"/>
        </w:numPr>
        <w:ind w:left="360"/>
        <w:jc w:val="both"/>
        <w:rPr>
          <w:b/>
          <w:bCs/>
        </w:rPr>
      </w:pPr>
      <w:r w:rsidRPr="00A056EB">
        <w:t>All field entries must work properly.</w:t>
      </w:r>
    </w:p>
    <w:p w:rsidR="00303B3E" w:rsidRPr="00A056EB" w:rsidRDefault="00303B3E" w:rsidP="00303B3E">
      <w:pPr>
        <w:pStyle w:val="BodyText"/>
        <w:numPr>
          <w:ilvl w:val="0"/>
          <w:numId w:val="27"/>
        </w:numPr>
        <w:ind w:left="360"/>
        <w:jc w:val="both"/>
        <w:rPr>
          <w:b/>
          <w:bCs/>
        </w:rPr>
      </w:pPr>
      <w:r w:rsidRPr="00A056EB">
        <w:t>Pages must be activated from the identified link.</w:t>
      </w:r>
    </w:p>
    <w:p w:rsidR="00303B3E" w:rsidRPr="00A056EB" w:rsidRDefault="00303B3E" w:rsidP="00303B3E">
      <w:pPr>
        <w:pStyle w:val="BodyText"/>
        <w:numPr>
          <w:ilvl w:val="0"/>
          <w:numId w:val="27"/>
        </w:numPr>
        <w:ind w:left="360"/>
        <w:jc w:val="both"/>
        <w:rPr>
          <w:b/>
          <w:bCs/>
        </w:rPr>
      </w:pPr>
      <w:r w:rsidRPr="00A056EB">
        <w:t>The entry screen, messages and responses must not be delayed.</w:t>
      </w:r>
    </w:p>
    <w:p w:rsidR="00303B3E" w:rsidRPr="00956B99" w:rsidRDefault="00303B3E" w:rsidP="00303B3E">
      <w:pPr>
        <w:pStyle w:val="BodyText"/>
        <w:jc w:val="both"/>
        <w:rPr>
          <w:b/>
          <w:bCs/>
          <w:sz w:val="28"/>
          <w:szCs w:val="28"/>
        </w:rPr>
      </w:pPr>
      <w:r w:rsidRPr="00956B99">
        <w:rPr>
          <w:b/>
          <w:bCs/>
          <w:sz w:val="28"/>
          <w:szCs w:val="28"/>
        </w:rPr>
        <w:t>Features to be tested:</w:t>
      </w:r>
    </w:p>
    <w:p w:rsidR="00303B3E" w:rsidRPr="00A056EB" w:rsidRDefault="00303B3E" w:rsidP="00303B3E">
      <w:pPr>
        <w:pStyle w:val="BodyText"/>
        <w:numPr>
          <w:ilvl w:val="0"/>
          <w:numId w:val="28"/>
        </w:numPr>
        <w:ind w:left="360"/>
        <w:jc w:val="both"/>
        <w:rPr>
          <w:b/>
          <w:bCs/>
        </w:rPr>
      </w:pPr>
      <w:r w:rsidRPr="00A056EB">
        <w:t>Verify that the entries are of the correct format</w:t>
      </w:r>
    </w:p>
    <w:p w:rsidR="00303B3E" w:rsidRPr="00A056EB" w:rsidRDefault="00303B3E" w:rsidP="00303B3E">
      <w:pPr>
        <w:pStyle w:val="BodyText"/>
        <w:numPr>
          <w:ilvl w:val="0"/>
          <w:numId w:val="28"/>
        </w:numPr>
        <w:ind w:left="360"/>
        <w:jc w:val="both"/>
        <w:rPr>
          <w:b/>
          <w:bCs/>
        </w:rPr>
      </w:pPr>
      <w:r w:rsidRPr="00A056EB">
        <w:t>No duplicate entries should be allowed</w:t>
      </w:r>
    </w:p>
    <w:p w:rsidR="00303B3E" w:rsidRPr="00A056EB" w:rsidRDefault="00303B3E" w:rsidP="00303B3E">
      <w:pPr>
        <w:pStyle w:val="BodyText"/>
        <w:numPr>
          <w:ilvl w:val="0"/>
          <w:numId w:val="28"/>
        </w:numPr>
        <w:ind w:left="360"/>
        <w:jc w:val="both"/>
        <w:rPr>
          <w:b/>
          <w:bCs/>
        </w:rPr>
      </w:pPr>
      <w:r w:rsidRPr="00A056EB">
        <w:t>All links should take the user to the correct page.</w:t>
      </w:r>
    </w:p>
    <w:p w:rsidR="00303B3E" w:rsidRPr="00956B99" w:rsidRDefault="00303B3E" w:rsidP="00303B3E">
      <w:pPr>
        <w:pStyle w:val="Heading1"/>
        <w:spacing w:before="0" w:after="120"/>
        <w:jc w:val="both"/>
        <w:rPr>
          <w:rFonts w:ascii="Times New Roman" w:hAnsi="Times New Roman" w:cs="Times New Roman"/>
          <w:b w:val="0"/>
          <w:color w:val="auto"/>
        </w:rPr>
      </w:pPr>
      <w:r w:rsidRPr="00956B99">
        <w:rPr>
          <w:rFonts w:ascii="Times New Roman" w:hAnsi="Times New Roman" w:cs="Times New Roman"/>
          <w:color w:val="auto"/>
        </w:rPr>
        <w:t>Integration Testing:</w:t>
      </w:r>
    </w:p>
    <w:p w:rsidR="00303B3E" w:rsidRPr="00A056EB" w:rsidRDefault="00303B3E" w:rsidP="00303B3E">
      <w:pPr>
        <w:ind w:firstLine="720"/>
        <w:jc w:val="both"/>
      </w:pPr>
      <w:r w:rsidRPr="00A056EB">
        <w:t>Software integration testing is the incremental integration testing of two or more integrated software components on a single platform to produce failures caused by interface defects.</w:t>
      </w:r>
    </w:p>
    <w:p w:rsidR="00303B3E" w:rsidRPr="00956B99" w:rsidRDefault="00303B3E" w:rsidP="00303B3E">
      <w:pPr>
        <w:ind w:firstLine="720"/>
        <w:jc w:val="both"/>
        <w:rPr>
          <w:sz w:val="28"/>
          <w:szCs w:val="28"/>
        </w:rPr>
      </w:pPr>
      <w:r w:rsidRPr="00A056EB">
        <w:t>The task of the integration test is to check that components or software applications, e.g. components in a software system or – one step up – software applications at the company level – interact without error.</w:t>
      </w:r>
    </w:p>
    <w:p w:rsidR="00303B3E" w:rsidRPr="00956B99" w:rsidRDefault="00303B3E" w:rsidP="00303B3E">
      <w:pPr>
        <w:jc w:val="both"/>
        <w:rPr>
          <w:sz w:val="28"/>
          <w:szCs w:val="28"/>
        </w:rPr>
      </w:pPr>
      <w:r w:rsidRPr="00956B99">
        <w:rPr>
          <w:b/>
          <w:bCs/>
          <w:sz w:val="28"/>
          <w:szCs w:val="28"/>
        </w:rPr>
        <w:t xml:space="preserve">Test Results: </w:t>
      </w:r>
      <w:r w:rsidRPr="00A056EB">
        <w:t>All the test cases mentioned above passed successfully. No defects encountered.</w:t>
      </w:r>
    </w:p>
    <w:p w:rsidR="00303B3E" w:rsidRPr="00A056EB" w:rsidRDefault="00303B3E" w:rsidP="00303B3E">
      <w:pPr>
        <w:pStyle w:val="Heading8"/>
        <w:spacing w:before="0" w:after="120"/>
        <w:jc w:val="both"/>
        <w:rPr>
          <w:rFonts w:ascii="Times New Roman" w:hAnsi="Times New Roman" w:cs="Times New Roman"/>
          <w:b/>
          <w:color w:val="auto"/>
          <w:sz w:val="28"/>
          <w:szCs w:val="28"/>
        </w:rPr>
      </w:pPr>
      <w:r w:rsidRPr="00A056EB">
        <w:rPr>
          <w:rFonts w:ascii="Times New Roman" w:hAnsi="Times New Roman" w:cs="Times New Roman"/>
          <w:b/>
          <w:color w:val="auto"/>
          <w:sz w:val="28"/>
          <w:szCs w:val="28"/>
        </w:rPr>
        <w:lastRenderedPageBreak/>
        <w:t>Acceptance Testing:</w:t>
      </w:r>
    </w:p>
    <w:p w:rsidR="00303B3E" w:rsidRPr="00A056EB" w:rsidRDefault="00303B3E" w:rsidP="00303B3E">
      <w:pPr>
        <w:pStyle w:val="Heading8"/>
        <w:spacing w:before="0" w:after="120"/>
        <w:ind w:firstLine="720"/>
        <w:jc w:val="both"/>
        <w:rPr>
          <w:rFonts w:ascii="Times New Roman" w:hAnsi="Times New Roman" w:cs="Times New Roman"/>
          <w:b/>
          <w:sz w:val="24"/>
          <w:szCs w:val="24"/>
        </w:rPr>
      </w:pPr>
      <w:r w:rsidRPr="00A056EB">
        <w:rPr>
          <w:rFonts w:ascii="Times New Roman" w:hAnsi="Times New Roman" w:cs="Times New Roman"/>
          <w:color w:val="auto"/>
          <w:sz w:val="24"/>
          <w:szCs w:val="24"/>
        </w:rPr>
        <w:t>User Acceptance Testing is a critical phase of any project and requires significant participation by the end user. It also ensures that the system meets the functional requirements</w:t>
      </w:r>
      <w:r w:rsidRPr="00A056EB">
        <w:rPr>
          <w:rFonts w:ascii="Times New Roman" w:hAnsi="Times New Roman" w:cs="Times New Roman"/>
          <w:sz w:val="24"/>
          <w:szCs w:val="24"/>
        </w:rPr>
        <w:t>.</w:t>
      </w:r>
    </w:p>
    <w:p w:rsidR="00303B3E" w:rsidRPr="00956B99" w:rsidRDefault="00303B3E" w:rsidP="00303B3E">
      <w:pPr>
        <w:jc w:val="both"/>
        <w:rPr>
          <w:sz w:val="28"/>
          <w:szCs w:val="28"/>
        </w:rPr>
      </w:pPr>
      <w:r w:rsidRPr="00956B99">
        <w:rPr>
          <w:b/>
          <w:bCs/>
          <w:sz w:val="28"/>
          <w:szCs w:val="28"/>
        </w:rPr>
        <w:t xml:space="preserve">Test Results: </w:t>
      </w:r>
      <w:r w:rsidRPr="00A056EB">
        <w:t>All the test cases mentioned above passed successfully. No defects encountered.</w:t>
      </w:r>
    </w:p>
    <w:p w:rsidR="00303B3E" w:rsidRPr="00956B99" w:rsidRDefault="00303B3E" w:rsidP="00303B3E">
      <w:pPr>
        <w:rPr>
          <w:b/>
          <w:sz w:val="32"/>
          <w:szCs w:val="32"/>
        </w:rPr>
      </w:pPr>
    </w:p>
    <w:p w:rsidR="00303B3E" w:rsidRPr="00956B99" w:rsidRDefault="00303B3E" w:rsidP="00303B3E">
      <w:pPr>
        <w:pStyle w:val="BodyTextIndent"/>
        <w:spacing w:after="0"/>
        <w:jc w:val="both"/>
        <w:rPr>
          <w:b/>
          <w:sz w:val="48"/>
          <w:szCs w:val="48"/>
          <w:lang w:val="en-GB"/>
        </w:rPr>
      </w:pPr>
    </w:p>
    <w:p w:rsidR="00303B3E" w:rsidRPr="00956B99" w:rsidRDefault="00303B3E" w:rsidP="00303B3E">
      <w:pPr>
        <w:pStyle w:val="BodyTextIndent"/>
        <w:spacing w:after="0"/>
        <w:ind w:left="0"/>
        <w:rPr>
          <w:b/>
          <w:sz w:val="36"/>
          <w:szCs w:val="36"/>
        </w:rPr>
      </w:pPr>
    </w:p>
    <w:p w:rsidR="00303B3E" w:rsidRPr="00956B99" w:rsidRDefault="00303B3E" w:rsidP="00303B3E">
      <w:pPr>
        <w:pStyle w:val="BodyTextIndent"/>
        <w:spacing w:after="0"/>
        <w:ind w:left="0"/>
        <w:rPr>
          <w:b/>
          <w:sz w:val="36"/>
          <w:szCs w:val="36"/>
        </w:rPr>
      </w:pPr>
    </w:p>
    <w:p w:rsidR="00303B3E" w:rsidRDefault="00303B3E" w:rsidP="00303B3E">
      <w:pPr>
        <w:pStyle w:val="BodyTextIndent"/>
        <w:spacing w:after="0"/>
        <w:ind w:left="0"/>
        <w:rPr>
          <w:b/>
          <w:sz w:val="36"/>
          <w:szCs w:val="36"/>
        </w:rPr>
      </w:pPr>
    </w:p>
    <w:p w:rsidR="00303B3E" w:rsidRDefault="00303B3E" w:rsidP="00303B3E">
      <w:pPr>
        <w:pStyle w:val="BodyTextIndent"/>
        <w:spacing w:after="0"/>
        <w:ind w:left="0"/>
        <w:rPr>
          <w:b/>
          <w:sz w:val="36"/>
          <w:szCs w:val="36"/>
        </w:rPr>
      </w:pPr>
    </w:p>
    <w:p w:rsidR="00303B3E" w:rsidRDefault="00303B3E" w:rsidP="00303B3E">
      <w:pPr>
        <w:pStyle w:val="BodyTextIndent"/>
        <w:spacing w:after="0"/>
        <w:ind w:left="0"/>
        <w:rPr>
          <w:b/>
          <w:sz w:val="36"/>
          <w:szCs w:val="36"/>
        </w:rPr>
      </w:pPr>
    </w:p>
    <w:p w:rsidR="00303B3E" w:rsidRPr="00956B99" w:rsidRDefault="00303B3E" w:rsidP="00303B3E">
      <w:pPr>
        <w:pStyle w:val="BodyTextIndent"/>
        <w:spacing w:after="0"/>
        <w:ind w:left="0"/>
        <w:rPr>
          <w:b/>
          <w:sz w:val="36"/>
          <w:szCs w:val="36"/>
        </w:rPr>
      </w:pPr>
    </w:p>
    <w:p w:rsidR="00303B3E" w:rsidRDefault="00303B3E" w:rsidP="00303B3E">
      <w:pPr>
        <w:pStyle w:val="BodyTextIndent"/>
        <w:spacing w:after="0"/>
        <w:rPr>
          <w:b/>
          <w:sz w:val="32"/>
          <w:szCs w:val="32"/>
          <w:lang w:val="en-GB"/>
        </w:rPr>
      </w:pPr>
    </w:p>
    <w:p w:rsidR="00303B3E" w:rsidRDefault="00303B3E" w:rsidP="00303B3E">
      <w:pPr>
        <w:pStyle w:val="BodyTextIndent"/>
        <w:spacing w:after="0"/>
        <w:jc w:val="center"/>
        <w:rPr>
          <w:b/>
          <w:sz w:val="32"/>
          <w:szCs w:val="32"/>
          <w:lang w:val="en-GB"/>
        </w:rPr>
      </w:pPr>
    </w:p>
    <w:p w:rsidR="00303B3E" w:rsidRDefault="00303B3E" w:rsidP="00303B3E">
      <w:pPr>
        <w:pStyle w:val="BodyTextIndent"/>
        <w:spacing w:after="0"/>
        <w:jc w:val="center"/>
        <w:rPr>
          <w:b/>
          <w:sz w:val="32"/>
          <w:szCs w:val="32"/>
          <w:lang w:val="en-GB"/>
        </w:rPr>
      </w:pPr>
    </w:p>
    <w:p w:rsidR="00303B3E" w:rsidRDefault="00303B3E" w:rsidP="00303B3E">
      <w:pPr>
        <w:pStyle w:val="BodyTextIndent"/>
        <w:spacing w:after="0"/>
        <w:jc w:val="center"/>
        <w:rPr>
          <w:b/>
          <w:sz w:val="32"/>
          <w:szCs w:val="32"/>
          <w:lang w:val="en-GB"/>
        </w:rPr>
      </w:pPr>
    </w:p>
    <w:p w:rsidR="00303B3E" w:rsidDel="00FC57A5" w:rsidRDefault="00303B3E">
      <w:pPr>
        <w:pStyle w:val="BodyTextIndent"/>
        <w:spacing w:after="0"/>
        <w:ind w:left="0"/>
        <w:rPr>
          <w:del w:id="93" w:author="shashank gupta" w:date="2019-04-29T03:06:00Z"/>
          <w:b/>
          <w:sz w:val="32"/>
          <w:szCs w:val="32"/>
          <w:lang w:val="en-GB"/>
        </w:rPr>
      </w:pPr>
    </w:p>
    <w:p w:rsidR="00FC57A5" w:rsidRDefault="00FC57A5">
      <w:pPr>
        <w:pStyle w:val="BodyTextIndent"/>
        <w:spacing w:after="0"/>
        <w:ind w:left="0"/>
        <w:rPr>
          <w:ins w:id="94" w:author="sowmya setty" w:date="2019-04-29T03:20:00Z"/>
          <w:b/>
          <w:sz w:val="32"/>
          <w:szCs w:val="32"/>
          <w:lang w:val="en-GB"/>
        </w:rPr>
      </w:pPr>
    </w:p>
    <w:p w:rsidR="00FC57A5" w:rsidRDefault="00FC57A5">
      <w:pPr>
        <w:pStyle w:val="BodyTextIndent"/>
        <w:spacing w:after="0"/>
        <w:ind w:left="0"/>
        <w:rPr>
          <w:ins w:id="95" w:author="sowmya setty" w:date="2019-04-29T03:20:00Z"/>
          <w:b/>
          <w:sz w:val="32"/>
          <w:szCs w:val="32"/>
          <w:lang w:val="en-GB"/>
        </w:rPr>
      </w:pPr>
    </w:p>
    <w:p w:rsidR="00FC57A5" w:rsidRDefault="00FC57A5">
      <w:pPr>
        <w:pStyle w:val="BodyTextIndent"/>
        <w:spacing w:after="0"/>
        <w:ind w:left="0"/>
        <w:rPr>
          <w:ins w:id="96" w:author="sowmya setty" w:date="2019-04-29T03:20:00Z"/>
          <w:b/>
          <w:sz w:val="32"/>
          <w:szCs w:val="32"/>
          <w:lang w:val="en-GB"/>
        </w:rPr>
      </w:pPr>
    </w:p>
    <w:p w:rsidR="00FC57A5" w:rsidRDefault="00FC57A5">
      <w:pPr>
        <w:pStyle w:val="BodyTextIndent"/>
        <w:spacing w:after="0"/>
        <w:ind w:left="0"/>
        <w:rPr>
          <w:ins w:id="97" w:author="sowmya setty" w:date="2019-04-29T03:20:00Z"/>
          <w:b/>
          <w:sz w:val="32"/>
          <w:szCs w:val="32"/>
          <w:lang w:val="en-GB"/>
        </w:rPr>
        <w:pPrChange w:id="98" w:author="shashank gupta" w:date="2019-04-29T03:06:00Z">
          <w:pPr>
            <w:pStyle w:val="BodyTextIndent"/>
            <w:spacing w:after="0"/>
            <w:jc w:val="center"/>
          </w:pPr>
        </w:pPrChange>
      </w:pPr>
    </w:p>
    <w:p w:rsidR="00303B3E" w:rsidDel="002F2C3B" w:rsidRDefault="00303B3E" w:rsidP="00FC57A5">
      <w:pPr>
        <w:pStyle w:val="BodyTextIndent"/>
        <w:spacing w:after="0"/>
        <w:ind w:left="0"/>
        <w:jc w:val="center"/>
        <w:rPr>
          <w:del w:id="99" w:author="shashank gupta" w:date="2019-04-29T03:06:00Z"/>
          <w:b/>
          <w:sz w:val="32"/>
          <w:szCs w:val="32"/>
          <w:lang w:val="en-GB"/>
        </w:rPr>
      </w:pPr>
    </w:p>
    <w:p w:rsidR="002F2C3B" w:rsidRDefault="002F2C3B">
      <w:pPr>
        <w:pStyle w:val="BodyTextIndent"/>
        <w:spacing w:after="0"/>
        <w:ind w:left="0"/>
        <w:jc w:val="center"/>
        <w:rPr>
          <w:ins w:id="100" w:author="sowmya setty" w:date="2019-04-30T18:18:00Z"/>
          <w:b/>
          <w:sz w:val="32"/>
          <w:szCs w:val="32"/>
          <w:lang w:val="en-GB"/>
        </w:rPr>
      </w:pPr>
    </w:p>
    <w:p w:rsidR="002F2C3B" w:rsidRDefault="002F2C3B">
      <w:pPr>
        <w:pStyle w:val="BodyTextIndent"/>
        <w:spacing w:after="0"/>
        <w:ind w:left="0"/>
        <w:jc w:val="center"/>
        <w:rPr>
          <w:ins w:id="101" w:author="sowmya setty" w:date="2019-04-30T18:18:00Z"/>
          <w:b/>
          <w:sz w:val="32"/>
          <w:szCs w:val="32"/>
          <w:lang w:val="en-GB"/>
        </w:rPr>
        <w:pPrChange w:id="102" w:author="sowmya setty" w:date="2019-04-29T03:20:00Z">
          <w:pPr>
            <w:pStyle w:val="BodyTextIndent"/>
            <w:spacing w:after="0"/>
            <w:jc w:val="center"/>
          </w:pPr>
        </w:pPrChange>
      </w:pPr>
    </w:p>
    <w:p w:rsidR="00303B3E" w:rsidDel="00AB33C8" w:rsidRDefault="00303B3E">
      <w:pPr>
        <w:pStyle w:val="BodyTextIndent"/>
        <w:spacing w:after="0"/>
        <w:ind w:left="0"/>
        <w:jc w:val="center"/>
        <w:rPr>
          <w:del w:id="103" w:author="shashank gupta" w:date="2019-04-29T03:06:00Z"/>
          <w:b/>
          <w:sz w:val="32"/>
          <w:szCs w:val="32"/>
          <w:lang w:val="en-GB"/>
        </w:rPr>
        <w:pPrChange w:id="104" w:author="sowmya setty" w:date="2019-04-29T03:20:00Z">
          <w:pPr>
            <w:pStyle w:val="BodyTextIndent"/>
            <w:spacing w:after="0"/>
            <w:jc w:val="center"/>
          </w:pPr>
        </w:pPrChange>
      </w:pPr>
    </w:p>
    <w:p w:rsidR="00303B3E" w:rsidDel="00AB33C8" w:rsidRDefault="00303B3E">
      <w:pPr>
        <w:pStyle w:val="BodyTextIndent"/>
        <w:spacing w:after="0"/>
        <w:ind w:left="0"/>
        <w:jc w:val="center"/>
        <w:rPr>
          <w:del w:id="105" w:author="shashank gupta" w:date="2019-04-29T03:06:00Z"/>
          <w:b/>
          <w:sz w:val="32"/>
          <w:szCs w:val="32"/>
          <w:lang w:val="en-GB"/>
        </w:rPr>
        <w:pPrChange w:id="106" w:author="sowmya setty" w:date="2019-04-29T03:20:00Z">
          <w:pPr>
            <w:pStyle w:val="BodyTextIndent"/>
            <w:spacing w:after="0"/>
            <w:jc w:val="center"/>
          </w:pPr>
        </w:pPrChange>
      </w:pPr>
    </w:p>
    <w:p w:rsidR="00303B3E" w:rsidDel="00AB33C8" w:rsidRDefault="00303B3E">
      <w:pPr>
        <w:pStyle w:val="BodyTextIndent"/>
        <w:spacing w:after="0"/>
        <w:ind w:left="0"/>
        <w:jc w:val="center"/>
        <w:rPr>
          <w:del w:id="107" w:author="shashank gupta" w:date="2019-04-29T03:06:00Z"/>
          <w:b/>
          <w:sz w:val="32"/>
          <w:szCs w:val="32"/>
          <w:lang w:val="en-GB"/>
        </w:rPr>
        <w:pPrChange w:id="108" w:author="sowmya setty" w:date="2019-04-29T03:20:00Z">
          <w:pPr>
            <w:pStyle w:val="BodyTextIndent"/>
            <w:spacing w:after="0"/>
            <w:jc w:val="center"/>
          </w:pPr>
        </w:pPrChange>
      </w:pPr>
    </w:p>
    <w:p w:rsidR="00FC57A5" w:rsidRDefault="00303B3E" w:rsidP="00FC57A5">
      <w:pPr>
        <w:pStyle w:val="BodyTextIndent"/>
        <w:spacing w:after="0"/>
        <w:ind w:left="0"/>
        <w:jc w:val="center"/>
        <w:rPr>
          <w:ins w:id="109" w:author="sowmya setty" w:date="2019-04-29T03:21:00Z"/>
          <w:b/>
          <w:sz w:val="32"/>
          <w:szCs w:val="32"/>
          <w:lang w:val="en-GB"/>
        </w:rPr>
      </w:pPr>
      <w:r>
        <w:rPr>
          <w:b/>
          <w:sz w:val="32"/>
          <w:szCs w:val="32"/>
          <w:lang w:val="en-GB"/>
        </w:rPr>
        <w:t>7</w:t>
      </w:r>
      <w:r w:rsidRPr="00126AA2">
        <w:rPr>
          <w:b/>
          <w:sz w:val="32"/>
          <w:szCs w:val="32"/>
          <w:lang w:val="en-GB"/>
        </w:rPr>
        <w:t>.</w:t>
      </w:r>
      <w:r>
        <w:rPr>
          <w:b/>
          <w:sz w:val="32"/>
          <w:szCs w:val="32"/>
          <w:lang w:val="en-GB"/>
        </w:rPr>
        <w:t xml:space="preserve"> </w:t>
      </w:r>
      <w:r w:rsidRPr="003122B2">
        <w:rPr>
          <w:b/>
          <w:sz w:val="32"/>
          <w:szCs w:val="32"/>
          <w:lang w:val="en-GB"/>
        </w:rPr>
        <w:t>SCREENSHOTS</w:t>
      </w:r>
    </w:p>
    <w:p w:rsidR="00FC57A5" w:rsidRDefault="00FC57A5">
      <w:pPr>
        <w:pStyle w:val="BodyTextIndent"/>
        <w:spacing w:after="0"/>
        <w:ind w:left="0"/>
        <w:rPr>
          <w:ins w:id="110" w:author="sowmya setty" w:date="2019-04-29T03:21:00Z"/>
          <w:b/>
          <w:sz w:val="32"/>
          <w:szCs w:val="32"/>
          <w:lang w:val="en-GB"/>
        </w:rPr>
        <w:pPrChange w:id="111" w:author="sowmya setty" w:date="2019-04-29T03:21:00Z">
          <w:pPr>
            <w:pStyle w:val="BodyTextIndent"/>
            <w:spacing w:after="0"/>
            <w:ind w:left="0"/>
            <w:jc w:val="center"/>
          </w:pPr>
        </w:pPrChange>
      </w:pPr>
      <w:ins w:id="112" w:author="sowmya setty" w:date="2019-04-29T03:21:00Z">
        <w:r>
          <w:rPr>
            <w:b/>
            <w:sz w:val="32"/>
            <w:szCs w:val="32"/>
            <w:lang w:val="en-GB"/>
          </w:rPr>
          <w:t>7.1</w:t>
        </w:r>
        <w:r w:rsidRPr="00FC57A5">
          <w:rPr>
            <w:b/>
            <w:sz w:val="28"/>
            <w:szCs w:val="28"/>
            <w:lang w:val="en-GB"/>
            <w:rPrChange w:id="113" w:author="sowmya setty" w:date="2019-04-29T03:21:00Z">
              <w:rPr>
                <w:b/>
                <w:sz w:val="32"/>
                <w:szCs w:val="32"/>
                <w:lang w:val="en-GB"/>
              </w:rPr>
            </w:rPrChange>
          </w:rPr>
          <w:t xml:space="preserve"> </w:t>
        </w:r>
        <w:proofErr w:type="gramStart"/>
        <w:r w:rsidRPr="00FC57A5">
          <w:rPr>
            <w:b/>
            <w:sz w:val="28"/>
            <w:szCs w:val="28"/>
            <w:lang w:val="en-GB"/>
            <w:rPrChange w:id="114" w:author="sowmya setty" w:date="2019-04-29T03:21:00Z">
              <w:rPr>
                <w:b/>
                <w:sz w:val="32"/>
                <w:szCs w:val="32"/>
                <w:lang w:val="en-GB"/>
              </w:rPr>
            </w:rPrChange>
          </w:rPr>
          <w:t>RESULTS</w:t>
        </w:r>
        <w:r>
          <w:rPr>
            <w:b/>
            <w:sz w:val="32"/>
            <w:szCs w:val="32"/>
            <w:lang w:val="en-GB"/>
          </w:rPr>
          <w:t>:-</w:t>
        </w:r>
        <w:proofErr w:type="gramEnd"/>
      </w:ins>
    </w:p>
    <w:p w:rsidR="00FC57A5" w:rsidRDefault="00FC57A5">
      <w:pPr>
        <w:pStyle w:val="BodyTextIndent"/>
        <w:spacing w:after="0"/>
        <w:ind w:left="0"/>
        <w:jc w:val="center"/>
        <w:rPr>
          <w:b/>
          <w:sz w:val="32"/>
          <w:szCs w:val="32"/>
          <w:lang w:val="en-GB"/>
        </w:rPr>
        <w:pPrChange w:id="115" w:author="sowmya setty" w:date="2019-04-29T03:20:00Z">
          <w:pPr>
            <w:pStyle w:val="BodyTextIndent"/>
            <w:spacing w:after="0"/>
            <w:jc w:val="center"/>
          </w:pPr>
        </w:pPrChange>
      </w:pPr>
    </w:p>
    <w:p w:rsidR="00303B3E" w:rsidRDefault="00303B3E" w:rsidP="00303B3E">
      <w:pPr>
        <w:pStyle w:val="BodyTextIndent"/>
        <w:spacing w:after="0"/>
        <w:ind w:left="0"/>
        <w:jc w:val="both"/>
        <w:rPr>
          <w:ins w:id="116" w:author="shashank gupta" w:date="2019-04-29T01:59:00Z"/>
          <w:b/>
          <w:sz w:val="28"/>
          <w:szCs w:val="28"/>
          <w:lang w:val="en-GB"/>
        </w:rPr>
      </w:pPr>
      <w:del w:id="117" w:author="sowmya setty" w:date="2019-04-29T03:20:00Z">
        <w:r w:rsidDel="00FC57A5">
          <w:rPr>
            <w:b/>
            <w:sz w:val="28"/>
            <w:szCs w:val="28"/>
            <w:lang w:val="en-GB"/>
          </w:rPr>
          <w:delText>7</w:delText>
        </w:r>
        <w:r w:rsidRPr="00592D66" w:rsidDel="00FC57A5">
          <w:rPr>
            <w:b/>
            <w:sz w:val="28"/>
            <w:szCs w:val="28"/>
            <w:lang w:val="en-GB"/>
          </w:rPr>
          <w:delText>.1 Environment</w:delText>
        </w:r>
      </w:del>
      <w:del w:id="118" w:author="sowmya setty" w:date="2019-04-29T03:21:00Z">
        <w:r w:rsidRPr="00592D66" w:rsidDel="00FC57A5">
          <w:rPr>
            <w:b/>
            <w:sz w:val="28"/>
            <w:szCs w:val="28"/>
            <w:lang w:val="en-GB"/>
          </w:rPr>
          <w:delText>:</w:delText>
        </w:r>
      </w:del>
      <w:del w:id="119" w:author="sowmya setty" w:date="2019-04-29T03:20:00Z">
        <w:r w:rsidRPr="00592D66" w:rsidDel="00FC57A5">
          <w:rPr>
            <w:b/>
            <w:sz w:val="28"/>
            <w:szCs w:val="28"/>
            <w:lang w:val="en-GB"/>
          </w:rPr>
          <w:delText>-</w:delText>
        </w:r>
      </w:del>
      <w:ins w:id="120" w:author="shashank gupta" w:date="2019-04-29T02:08:00Z">
        <w:r w:rsidR="001639B1">
          <w:rPr>
            <w:b/>
            <w:noProof/>
            <w:sz w:val="28"/>
            <w:szCs w:val="28"/>
            <w:lang w:val="en-GB"/>
          </w:rPr>
          <w:drawing>
            <wp:inline distT="0" distB="0" distL="0" distR="0">
              <wp:extent cx="5943600" cy="3204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jpg"/>
                      <pic:cNvPicPr/>
                    </pic:nvPicPr>
                    <pic:blipFill>
                      <a:blip r:embed="rId187">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ins>
    </w:p>
    <w:p w:rsidR="00A172B3" w:rsidRDefault="001639B1" w:rsidP="00303B3E">
      <w:pPr>
        <w:pStyle w:val="BodyTextIndent"/>
        <w:spacing w:after="0"/>
        <w:ind w:left="0"/>
        <w:jc w:val="both"/>
        <w:rPr>
          <w:ins w:id="121" w:author="shashank gupta" w:date="2019-04-29T02:09:00Z"/>
          <w:b/>
          <w:sz w:val="28"/>
          <w:szCs w:val="28"/>
          <w:lang w:val="en-GB"/>
        </w:rPr>
      </w:pPr>
      <w:ins w:id="122" w:author="shashank gupta" w:date="2019-04-29T02:09:00Z">
        <w:r>
          <w:rPr>
            <w:b/>
            <w:noProof/>
            <w:sz w:val="28"/>
            <w:szCs w:val="28"/>
            <w:lang w:val="en-GB"/>
          </w:rPr>
          <w:drawing>
            <wp:inline distT="0" distB="0" distL="0" distR="0" wp14:anchorId="4D7B71D0" wp14:editId="13CA169A">
              <wp:extent cx="59436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2.jpg"/>
                      <pic:cNvPicPr/>
                    </pic:nvPicPr>
                    <pic:blipFill>
                      <a:blip r:embed="rId188">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ins>
    </w:p>
    <w:p w:rsidR="00FC57A5" w:rsidRDefault="00FC57A5" w:rsidP="00303B3E">
      <w:pPr>
        <w:pStyle w:val="BodyTextIndent"/>
        <w:spacing w:after="0"/>
        <w:ind w:left="0"/>
        <w:jc w:val="both"/>
        <w:rPr>
          <w:ins w:id="123" w:author="sowmya setty" w:date="2019-04-29T03:21:00Z"/>
          <w:b/>
          <w:sz w:val="28"/>
          <w:szCs w:val="28"/>
          <w:lang w:val="en-GB"/>
        </w:rPr>
      </w:pPr>
    </w:p>
    <w:p w:rsidR="001639B1" w:rsidRDefault="00FC57A5">
      <w:pPr>
        <w:pStyle w:val="BodyTextIndent"/>
        <w:spacing w:after="0"/>
        <w:ind w:left="0"/>
        <w:jc w:val="center"/>
        <w:rPr>
          <w:ins w:id="124" w:author="sowmya setty" w:date="2019-04-29T03:24:00Z"/>
          <w:b/>
          <w:sz w:val="28"/>
          <w:szCs w:val="28"/>
          <w:lang w:val="en-GB"/>
        </w:rPr>
        <w:pPrChange w:id="125" w:author="sowmya setty" w:date="2019-04-29T03:27:00Z">
          <w:pPr>
            <w:pStyle w:val="BodyTextIndent"/>
            <w:spacing w:after="0"/>
            <w:ind w:left="0"/>
            <w:jc w:val="both"/>
          </w:pPr>
        </w:pPrChange>
      </w:pPr>
      <w:ins w:id="126" w:author="sowmya setty" w:date="2019-04-29T03:27:00Z">
        <w:r>
          <w:rPr>
            <w:b/>
            <w:sz w:val="32"/>
            <w:szCs w:val="32"/>
            <w:lang w:val="en-GB"/>
          </w:rPr>
          <w:lastRenderedPageBreak/>
          <w:t>8.</w:t>
        </w:r>
      </w:ins>
      <w:proofErr w:type="gramStart"/>
      <w:ins w:id="127" w:author="shashank gupta" w:date="2019-04-29T02:15:00Z">
        <w:r w:rsidR="001639B1" w:rsidRPr="00FC57A5">
          <w:rPr>
            <w:b/>
            <w:sz w:val="32"/>
            <w:szCs w:val="32"/>
            <w:lang w:val="en-GB"/>
            <w:rPrChange w:id="128" w:author="sowmya setty" w:date="2019-04-29T03:27:00Z">
              <w:rPr>
                <w:b/>
                <w:sz w:val="28"/>
                <w:szCs w:val="28"/>
                <w:lang w:val="en-GB"/>
              </w:rPr>
            </w:rPrChange>
          </w:rPr>
          <w:t>CONCLUSION</w:t>
        </w:r>
      </w:ins>
      <w:ins w:id="129" w:author="sowmya setty" w:date="2019-04-29T03:21:00Z">
        <w:r>
          <w:rPr>
            <w:b/>
            <w:sz w:val="28"/>
            <w:szCs w:val="28"/>
            <w:lang w:val="en-GB"/>
          </w:rPr>
          <w:t>:-</w:t>
        </w:r>
      </w:ins>
      <w:proofErr w:type="gramEnd"/>
    </w:p>
    <w:p w:rsidR="002F2C3B" w:rsidRDefault="002F2C3B" w:rsidP="00FC57A5">
      <w:pPr>
        <w:rPr>
          <w:ins w:id="130" w:author="sowmya setty" w:date="2019-04-30T18:18:00Z"/>
        </w:rPr>
      </w:pPr>
    </w:p>
    <w:p w:rsidR="00FC57A5" w:rsidRDefault="00FC57A5" w:rsidP="00FC57A5">
      <w:pPr>
        <w:rPr>
          <w:ins w:id="131" w:author="sowmya setty" w:date="2019-04-29T03:29:00Z"/>
        </w:rPr>
      </w:pPr>
      <w:ins w:id="132" w:author="sowmya setty" w:date="2019-04-29T03:24:00Z">
        <w:r>
          <w:tab/>
        </w:r>
        <w:proofErr w:type="spellStart"/>
        <w:proofErr w:type="gramStart"/>
        <w:r>
          <w:t>So,we</w:t>
        </w:r>
        <w:proofErr w:type="spellEnd"/>
        <w:proofErr w:type="gramEnd"/>
        <w:r>
          <w:t xml:space="preserve"> can conclude that we can get the accurate result with accuracy of 89.7% from this project which uses machine learning techniques such as support vector machine(SVM) and random forests.</w:t>
        </w:r>
      </w:ins>
    </w:p>
    <w:p w:rsidR="00654D06" w:rsidRDefault="00FC57A5" w:rsidP="00FC57A5">
      <w:pPr>
        <w:rPr>
          <w:ins w:id="133" w:author="sowmya setty" w:date="2019-04-29T03:36:00Z"/>
        </w:rPr>
      </w:pPr>
      <w:ins w:id="134" w:author="sowmya setty" w:date="2019-04-29T03:30:00Z">
        <w:r>
          <w:t>By this we can conclude that</w:t>
        </w:r>
        <w:r w:rsidR="00654D06">
          <w:t xml:space="preserve"> by using</w:t>
        </w:r>
      </w:ins>
    </w:p>
    <w:p w:rsidR="00FC57A5" w:rsidRDefault="00654D06" w:rsidP="00FC57A5">
      <w:pPr>
        <w:rPr>
          <w:ins w:id="135" w:author="sowmya setty" w:date="2019-04-29T03:33:00Z"/>
        </w:rPr>
      </w:pPr>
      <w:ins w:id="136" w:author="sowmya setty" w:date="2019-04-29T03:36:00Z">
        <w:r>
          <w:t xml:space="preserve">     </w:t>
        </w:r>
      </w:ins>
      <w:ins w:id="137" w:author="sowmya setty" w:date="2019-04-29T03:31:00Z">
        <w:r>
          <w:t xml:space="preserve"> LINEAR SVM we can acquire </w:t>
        </w:r>
        <w:proofErr w:type="gramStart"/>
        <w:r>
          <w:t>an</w:t>
        </w:r>
        <w:proofErr w:type="gramEnd"/>
        <w:r>
          <w:t xml:space="preserve"> </w:t>
        </w:r>
      </w:ins>
      <w:ins w:id="138" w:author="sowmya setty" w:date="2019-04-29T03:32:00Z">
        <w:r>
          <w:t xml:space="preserve">classification </w:t>
        </w:r>
      </w:ins>
      <w:ins w:id="139" w:author="sowmya setty" w:date="2019-04-29T03:31:00Z">
        <w:r>
          <w:t>accuracy of</w:t>
        </w:r>
      </w:ins>
      <w:ins w:id="140" w:author="sowmya setty" w:date="2019-04-29T03:32:00Z">
        <w:r>
          <w:t xml:space="preserve"> 83% withou</w:t>
        </w:r>
      </w:ins>
      <w:ins w:id="141" w:author="sowmya setty" w:date="2019-04-29T03:33:00Z">
        <w:r>
          <w:t>t split</w:t>
        </w:r>
      </w:ins>
      <w:ins w:id="142" w:author="sowmya setty" w:date="2019-04-29T03:31:00Z">
        <w:r>
          <w:t xml:space="preserve"> </w:t>
        </w:r>
      </w:ins>
    </w:p>
    <w:p w:rsidR="00654D06" w:rsidRDefault="00654D06" w:rsidP="00FC57A5">
      <w:pPr>
        <w:rPr>
          <w:ins w:id="143" w:author="sowmya setty" w:date="2019-04-29T03:34:00Z"/>
        </w:rPr>
      </w:pPr>
      <w:ins w:id="144" w:author="sowmya setty" w:date="2019-04-29T03:36:00Z">
        <w:r>
          <w:t xml:space="preserve">      </w:t>
        </w:r>
      </w:ins>
      <w:ins w:id="145" w:author="sowmya setty" w:date="2019-04-29T03:33:00Z">
        <w:r>
          <w:t xml:space="preserve">LINEAR SVM we can acquire </w:t>
        </w:r>
        <w:proofErr w:type="gramStart"/>
        <w:r>
          <w:t>an</w:t>
        </w:r>
        <w:proofErr w:type="gramEnd"/>
        <w:r>
          <w:t xml:space="preserve"> classification accuracy of 73.77% with split</w:t>
        </w:r>
      </w:ins>
    </w:p>
    <w:p w:rsidR="00654D06" w:rsidRDefault="00654D06" w:rsidP="00654D06">
      <w:pPr>
        <w:rPr>
          <w:ins w:id="146" w:author="sowmya setty" w:date="2019-04-29T03:34:00Z"/>
        </w:rPr>
      </w:pPr>
      <w:ins w:id="147" w:author="sowmya setty" w:date="2019-04-29T03:36:00Z">
        <w:r>
          <w:t xml:space="preserve">      </w:t>
        </w:r>
      </w:ins>
      <w:ins w:id="148" w:author="sowmya setty" w:date="2019-04-29T03:34:00Z">
        <w:r>
          <w:t xml:space="preserve">NON-LINEAR SVM we can acquire </w:t>
        </w:r>
        <w:proofErr w:type="gramStart"/>
        <w:r>
          <w:t>an</w:t>
        </w:r>
        <w:proofErr w:type="gramEnd"/>
        <w:r>
          <w:t xml:space="preserve"> classification accuracy of </w:t>
        </w:r>
      </w:ins>
      <w:ins w:id="149" w:author="sowmya setty" w:date="2019-04-29T03:35:00Z">
        <w:r>
          <w:t>66</w:t>
        </w:r>
      </w:ins>
      <w:ins w:id="150" w:author="sowmya setty" w:date="2019-04-29T03:34:00Z">
        <w:r>
          <w:t xml:space="preserve">.7% without split </w:t>
        </w:r>
      </w:ins>
    </w:p>
    <w:p w:rsidR="00654D06" w:rsidRDefault="00654D06" w:rsidP="00654D06">
      <w:pPr>
        <w:rPr>
          <w:ins w:id="151" w:author="sowmya setty" w:date="2019-04-29T03:34:00Z"/>
        </w:rPr>
      </w:pPr>
      <w:ins w:id="152" w:author="sowmya setty" w:date="2019-04-29T03:36:00Z">
        <w:r>
          <w:t xml:space="preserve">      </w:t>
        </w:r>
      </w:ins>
      <w:ins w:id="153" w:author="sowmya setty" w:date="2019-04-29T03:37:00Z">
        <w:r>
          <w:t xml:space="preserve"> </w:t>
        </w:r>
      </w:ins>
      <w:ins w:id="154" w:author="sowmya setty" w:date="2019-04-29T03:34:00Z">
        <w:r>
          <w:t xml:space="preserve">NON-LINEAR SVM we can acquire </w:t>
        </w:r>
        <w:proofErr w:type="gramStart"/>
        <w:r>
          <w:t>an</w:t>
        </w:r>
        <w:proofErr w:type="gramEnd"/>
        <w:r>
          <w:t xml:space="preserve"> classification accuracy of 57.37% with split </w:t>
        </w:r>
      </w:ins>
    </w:p>
    <w:p w:rsidR="00654D06" w:rsidRDefault="00654D06" w:rsidP="00654D06">
      <w:pPr>
        <w:rPr>
          <w:ins w:id="155" w:author="sowmya setty" w:date="2019-04-29T03:34:00Z"/>
        </w:rPr>
      </w:pPr>
    </w:p>
    <w:p w:rsidR="00654D06" w:rsidRDefault="00654D06" w:rsidP="00FC57A5">
      <w:pPr>
        <w:rPr>
          <w:ins w:id="156" w:author="sowmya setty" w:date="2019-04-29T03:24:00Z"/>
        </w:rPr>
      </w:pPr>
    </w:p>
    <w:p w:rsidR="00FC57A5" w:rsidRPr="00592D66" w:rsidRDefault="00FC57A5" w:rsidP="00303B3E">
      <w:pPr>
        <w:pStyle w:val="BodyTextIndent"/>
        <w:spacing w:after="0"/>
        <w:ind w:left="0"/>
        <w:jc w:val="both"/>
        <w:rPr>
          <w:b/>
          <w:sz w:val="28"/>
          <w:szCs w:val="28"/>
          <w:lang w:val="en-GB"/>
        </w:rPr>
      </w:pPr>
    </w:p>
    <w:p w:rsidR="00303B3E" w:rsidRPr="00303B3E" w:rsidRDefault="00303B3E" w:rsidP="00303B3E">
      <w:pPr>
        <w:jc w:val="both"/>
        <w:rPr>
          <w:b/>
          <w:color w:val="000000" w:themeColor="text1"/>
          <w:sz w:val="26"/>
          <w:szCs w:val="26"/>
        </w:rPr>
      </w:pPr>
    </w:p>
    <w:p w:rsidR="00303B3E" w:rsidRPr="00956B99" w:rsidRDefault="00303B3E" w:rsidP="00303B3E">
      <w:pPr>
        <w:shd w:val="clear" w:color="auto" w:fill="FFFFFF"/>
        <w:ind w:firstLine="720"/>
        <w:jc w:val="both"/>
      </w:pPr>
    </w:p>
    <w:p w:rsidR="00303B3E" w:rsidRPr="00303B3E" w:rsidRDefault="00303B3E" w:rsidP="00303B3E">
      <w:pPr>
        <w:pStyle w:val="NormalWeb"/>
        <w:shd w:val="clear" w:color="auto" w:fill="FFFFFF"/>
        <w:spacing w:before="240" w:beforeAutospacing="0" w:line="360" w:lineRule="auto"/>
        <w:jc w:val="both"/>
        <w:rPr>
          <w:b/>
          <w:color w:val="212121"/>
          <w:sz w:val="28"/>
          <w:szCs w:val="26"/>
        </w:rPr>
      </w:pPr>
    </w:p>
    <w:p w:rsidR="00D427C2" w:rsidRPr="00D427C2" w:rsidRDefault="00D427C2" w:rsidP="00303B3E">
      <w:pPr>
        <w:autoSpaceDE w:val="0"/>
        <w:autoSpaceDN w:val="0"/>
        <w:adjustRightInd w:val="0"/>
        <w:spacing w:before="240"/>
        <w:jc w:val="both"/>
        <w:rPr>
          <w:rFonts w:eastAsiaTheme="minorHAnsi"/>
          <w:b/>
          <w:color w:val="000000"/>
          <w:sz w:val="28"/>
          <w:szCs w:val="28"/>
        </w:rPr>
      </w:pPr>
    </w:p>
    <w:p w:rsidR="00056B48" w:rsidRPr="00956B99" w:rsidRDefault="00056B48" w:rsidP="00056B48">
      <w:pPr>
        <w:autoSpaceDE w:val="0"/>
        <w:autoSpaceDN w:val="0"/>
        <w:adjustRightInd w:val="0"/>
        <w:spacing w:before="240"/>
        <w:jc w:val="both"/>
        <w:rPr>
          <w:b/>
          <w:color w:val="000000" w:themeColor="text1"/>
          <w:sz w:val="28"/>
          <w:szCs w:val="28"/>
        </w:rPr>
      </w:pPr>
    </w:p>
    <w:p w:rsidR="00056B48" w:rsidRDefault="00056B48" w:rsidP="00056B48">
      <w:pPr>
        <w:rPr>
          <w:b/>
          <w:sz w:val="28"/>
          <w:szCs w:val="28"/>
        </w:rPr>
      </w:pPr>
    </w:p>
    <w:p w:rsidR="00056B48" w:rsidRPr="00056B48" w:rsidRDefault="00056B48" w:rsidP="00056B48">
      <w:pPr>
        <w:rPr>
          <w:b/>
        </w:rPr>
      </w:pPr>
    </w:p>
    <w:p w:rsidR="00056B48" w:rsidRPr="00056B48" w:rsidRDefault="00056B48" w:rsidP="00056B48">
      <w:pPr>
        <w:jc w:val="center"/>
        <w:rPr>
          <w:b/>
        </w:rPr>
      </w:pPr>
    </w:p>
    <w:p w:rsidR="00056B48" w:rsidRDefault="00056B48" w:rsidP="00056B48">
      <w:pPr>
        <w:spacing w:after="0"/>
        <w:rPr>
          <w:b/>
          <w:sz w:val="28"/>
          <w:szCs w:val="28"/>
        </w:rPr>
      </w:pPr>
    </w:p>
    <w:p w:rsidR="00056B48" w:rsidRPr="00956B99" w:rsidRDefault="00056B48" w:rsidP="00056B48">
      <w:pPr>
        <w:spacing w:after="0"/>
        <w:rPr>
          <w:b/>
          <w:sz w:val="28"/>
          <w:szCs w:val="28"/>
        </w:rPr>
      </w:pPr>
    </w:p>
    <w:p w:rsidR="00056B48" w:rsidRPr="00956B99" w:rsidRDefault="00056B48" w:rsidP="00056B48">
      <w:pPr>
        <w:pStyle w:val="BodyTextIndent"/>
        <w:spacing w:after="0"/>
        <w:ind w:firstLine="360"/>
        <w:jc w:val="both"/>
      </w:pPr>
    </w:p>
    <w:p w:rsidR="00056B48" w:rsidRPr="00056B48" w:rsidRDefault="00056B48" w:rsidP="00056B48">
      <w:pPr>
        <w:pStyle w:val="BodyTextIndent"/>
        <w:spacing w:after="0"/>
        <w:ind w:firstLine="360"/>
        <w:jc w:val="both"/>
      </w:pPr>
    </w:p>
    <w:p w:rsidR="00056B48" w:rsidRDefault="00056B48" w:rsidP="00056B48">
      <w:pPr>
        <w:pStyle w:val="BodyTextIndent"/>
        <w:spacing w:after="0"/>
        <w:ind w:left="0"/>
        <w:jc w:val="both"/>
        <w:rPr>
          <w:b/>
          <w:bCs/>
          <w:sz w:val="28"/>
          <w:szCs w:val="28"/>
        </w:rPr>
      </w:pPr>
    </w:p>
    <w:p w:rsidR="00405FE3" w:rsidRPr="00405FE3" w:rsidRDefault="00405FE3" w:rsidP="00405FE3">
      <w:pPr>
        <w:pStyle w:val="NormalWeb"/>
        <w:shd w:val="clear" w:color="auto" w:fill="FFFFFF"/>
        <w:spacing w:before="0" w:beforeAutospacing="0" w:after="0" w:afterAutospacing="0" w:line="360" w:lineRule="auto"/>
        <w:jc w:val="both"/>
        <w:textAlignment w:val="baseline"/>
        <w:rPr>
          <w:szCs w:val="28"/>
        </w:rPr>
      </w:pPr>
    </w:p>
    <w:p w:rsidR="00405FE3" w:rsidRDefault="00654D06" w:rsidP="002F2C3B">
      <w:pPr>
        <w:pStyle w:val="NormalWeb"/>
        <w:shd w:val="clear" w:color="auto" w:fill="FFFFFF"/>
        <w:spacing w:before="240" w:beforeAutospacing="0" w:after="240" w:afterAutospacing="0" w:line="360" w:lineRule="auto"/>
        <w:ind w:left="720"/>
        <w:jc w:val="center"/>
        <w:rPr>
          <w:ins w:id="157" w:author="sowmya setty" w:date="2019-04-29T03:39:00Z"/>
          <w:b/>
          <w:color w:val="222222"/>
          <w:sz w:val="32"/>
          <w:szCs w:val="32"/>
        </w:rPr>
        <w:pPrChange w:id="158" w:author="sowmya setty" w:date="2019-04-30T18:19:00Z">
          <w:pPr>
            <w:pStyle w:val="NormalWeb"/>
            <w:shd w:val="clear" w:color="auto" w:fill="FFFFFF"/>
            <w:spacing w:before="240" w:beforeAutospacing="0" w:after="240" w:afterAutospacing="0" w:line="360" w:lineRule="auto"/>
            <w:ind w:left="720"/>
            <w:jc w:val="center"/>
          </w:pPr>
        </w:pPrChange>
      </w:pPr>
      <w:ins w:id="159" w:author="sowmya setty" w:date="2019-04-29T03:38:00Z">
        <w:r w:rsidRPr="00654D06">
          <w:rPr>
            <w:b/>
            <w:color w:val="222222"/>
            <w:sz w:val="32"/>
            <w:szCs w:val="32"/>
            <w:rPrChange w:id="160" w:author="sowmya setty" w:date="2019-04-29T03:39:00Z">
              <w:rPr>
                <w:b/>
                <w:color w:val="222222"/>
                <w:sz w:val="28"/>
                <w:szCs w:val="26"/>
              </w:rPr>
            </w:rPrChange>
          </w:rPr>
          <w:t>9.REFERENCES</w:t>
        </w:r>
      </w:ins>
    </w:p>
    <w:p w:rsidR="002F2C3B" w:rsidRDefault="00654D06" w:rsidP="002F2C3B">
      <w:pPr>
        <w:pStyle w:val="NormalWeb"/>
        <w:shd w:val="clear" w:color="auto" w:fill="FFFFFF"/>
        <w:spacing w:before="240" w:beforeAutospacing="0" w:after="240" w:afterAutospacing="0" w:line="360" w:lineRule="auto"/>
        <w:ind w:left="720"/>
        <w:jc w:val="both"/>
        <w:rPr>
          <w:ins w:id="161" w:author="sowmya setty" w:date="2019-04-30T18:18:00Z"/>
          <w:b/>
          <w:color w:val="222222"/>
        </w:rPr>
        <w:pPrChange w:id="162" w:author="sowmya setty" w:date="2019-04-30T18:19:00Z">
          <w:pPr>
            <w:pStyle w:val="NormalWeb"/>
            <w:shd w:val="clear" w:color="auto" w:fill="FFFFFF"/>
            <w:spacing w:before="240" w:beforeAutospacing="0" w:after="240" w:afterAutospacing="0" w:line="360" w:lineRule="auto"/>
            <w:ind w:left="720"/>
          </w:pPr>
        </w:pPrChange>
      </w:pPr>
      <w:ins w:id="163" w:author="sowmya setty" w:date="2019-04-29T03:40:00Z">
        <w:r w:rsidRPr="006A5ED3">
          <w:rPr>
            <w:b/>
            <w:color w:val="222222"/>
            <w:rPrChange w:id="164" w:author="sowmya setty" w:date="2019-04-29T03:40:00Z">
              <w:rPr>
                <w:b/>
                <w:color w:val="222222"/>
                <w:sz w:val="32"/>
                <w:szCs w:val="32"/>
              </w:rPr>
            </w:rPrChange>
          </w:rPr>
          <w:t>1.</w:t>
        </w:r>
      </w:ins>
      <w:ins w:id="165" w:author="sowmya setty" w:date="2019-04-29T03:43:00Z">
        <w:r w:rsidR="006A5ED3">
          <w:rPr>
            <w:b/>
            <w:color w:val="222222"/>
          </w:rPr>
          <w:t xml:space="preserve"> </w:t>
        </w:r>
      </w:ins>
      <w:ins w:id="166" w:author="sowmya setty" w:date="2019-04-29T03:40:00Z">
        <w:r w:rsidRPr="006A5ED3">
          <w:rPr>
            <w:b/>
            <w:color w:val="222222"/>
            <w:rPrChange w:id="167" w:author="sowmya setty" w:date="2019-04-29T03:40:00Z">
              <w:rPr>
                <w:b/>
                <w:color w:val="222222"/>
                <w:sz w:val="32"/>
                <w:szCs w:val="32"/>
              </w:rPr>
            </w:rPrChange>
          </w:rPr>
          <w:t>SKLEARN OFFICIAL DOCUMENT</w:t>
        </w:r>
      </w:ins>
    </w:p>
    <w:p w:rsidR="002F2C3B" w:rsidRDefault="006A5ED3" w:rsidP="002F2C3B">
      <w:pPr>
        <w:pStyle w:val="NormalWeb"/>
        <w:shd w:val="clear" w:color="auto" w:fill="FFFFFF"/>
        <w:spacing w:before="240" w:beforeAutospacing="0" w:after="240" w:afterAutospacing="0" w:line="360" w:lineRule="auto"/>
        <w:ind w:left="720"/>
        <w:jc w:val="both"/>
        <w:rPr>
          <w:ins w:id="168" w:author="sowmya setty" w:date="2019-04-30T18:18:00Z"/>
          <w:b/>
          <w:color w:val="222222"/>
        </w:rPr>
        <w:pPrChange w:id="169" w:author="sowmya setty" w:date="2019-04-30T18:19:00Z">
          <w:pPr>
            <w:pStyle w:val="NormalWeb"/>
            <w:shd w:val="clear" w:color="auto" w:fill="FFFFFF"/>
            <w:spacing w:before="0" w:beforeAutospacing="0" w:after="0" w:afterAutospacing="0" w:line="360" w:lineRule="auto"/>
            <w:jc w:val="center"/>
          </w:pPr>
        </w:pPrChange>
      </w:pPr>
      <w:ins w:id="170" w:author="sowmya setty" w:date="2019-04-29T03:41:00Z">
        <w:r>
          <w:rPr>
            <w:b/>
            <w:color w:val="222222"/>
          </w:rPr>
          <w:t>2.</w:t>
        </w:r>
      </w:ins>
      <w:ins w:id="171" w:author="sowmya setty" w:date="2019-04-29T03:43:00Z">
        <w:r>
          <w:rPr>
            <w:b/>
            <w:color w:val="222222"/>
          </w:rPr>
          <w:t xml:space="preserve"> NPTEL MACHINE LEARNING COURSES</w:t>
        </w:r>
      </w:ins>
    </w:p>
    <w:p w:rsidR="006A5ED3" w:rsidRPr="006A5ED3" w:rsidDel="00DD0BD2" w:rsidRDefault="002F2C3B" w:rsidP="002F2C3B">
      <w:pPr>
        <w:pStyle w:val="NormalWeb"/>
        <w:shd w:val="clear" w:color="auto" w:fill="FFFFFF"/>
        <w:spacing w:before="240" w:beforeAutospacing="0" w:after="240" w:afterAutospacing="0" w:line="360" w:lineRule="auto"/>
        <w:ind w:left="720"/>
        <w:jc w:val="both"/>
        <w:rPr>
          <w:del w:id="172" w:author="sowmya setty" w:date="2019-04-29T03:56:00Z"/>
          <w:b/>
          <w:color w:val="222222"/>
          <w:rPrChange w:id="173" w:author="sowmya setty" w:date="2019-04-29T03:40:00Z">
            <w:rPr>
              <w:del w:id="174" w:author="sowmya setty" w:date="2019-04-29T03:56:00Z"/>
              <w:b/>
              <w:color w:val="222222"/>
              <w:sz w:val="28"/>
              <w:szCs w:val="26"/>
            </w:rPr>
          </w:rPrChange>
        </w:rPr>
        <w:pPrChange w:id="175" w:author="sowmya setty" w:date="2019-04-30T18:19:00Z">
          <w:pPr>
            <w:pStyle w:val="NormalWeb"/>
            <w:shd w:val="clear" w:color="auto" w:fill="FFFFFF"/>
            <w:spacing w:before="240" w:beforeAutospacing="0" w:after="240" w:afterAutospacing="0" w:line="360" w:lineRule="auto"/>
            <w:ind w:left="720"/>
            <w:jc w:val="both"/>
          </w:pPr>
        </w:pPrChange>
      </w:pPr>
      <w:ins w:id="176" w:author="sowmya setty" w:date="2019-04-30T18:19:00Z">
        <w:r>
          <w:rPr>
            <w:b/>
            <w:color w:val="222222"/>
          </w:rPr>
          <w:t xml:space="preserve">            </w:t>
        </w:r>
      </w:ins>
      <w:ins w:id="177" w:author="sowmya setty" w:date="2019-04-29T03:43:00Z">
        <w:r w:rsidR="006A5ED3">
          <w:rPr>
            <w:b/>
            <w:color w:val="222222"/>
          </w:rPr>
          <w:t xml:space="preserve">3. UDEMY </w:t>
        </w:r>
      </w:ins>
      <w:ins w:id="178" w:author="sowmya setty" w:date="2019-04-29T03:44:00Z">
        <w:r w:rsidR="006A5ED3">
          <w:rPr>
            <w:b/>
            <w:color w:val="222222"/>
          </w:rPr>
          <w:t>MACHINE LEARNING COURSE USING PYTHON</w:t>
        </w:r>
      </w:ins>
    </w:p>
    <w:p w:rsidR="00405FE3" w:rsidRPr="00405FE3" w:rsidDel="00DD0BD2" w:rsidRDefault="00405FE3" w:rsidP="002F2C3B">
      <w:pPr>
        <w:pStyle w:val="NormalWeb"/>
        <w:shd w:val="clear" w:color="auto" w:fill="FFFFFF"/>
        <w:spacing w:before="240" w:beforeAutospacing="0" w:after="240" w:afterAutospacing="0" w:line="360" w:lineRule="auto"/>
        <w:jc w:val="both"/>
        <w:rPr>
          <w:del w:id="179" w:author="sowmya setty" w:date="2019-04-29T03:56:00Z"/>
          <w:b/>
          <w:color w:val="000000"/>
          <w:sz w:val="28"/>
          <w:szCs w:val="26"/>
        </w:rPr>
        <w:pPrChange w:id="180" w:author="sowmya setty" w:date="2019-04-30T18:19:00Z">
          <w:pPr>
            <w:pStyle w:val="NormalWeb"/>
            <w:shd w:val="clear" w:color="auto" w:fill="FFFFFF"/>
            <w:spacing w:before="240" w:beforeAutospacing="0" w:after="240" w:afterAutospacing="0" w:line="360" w:lineRule="auto"/>
            <w:jc w:val="both"/>
          </w:pPr>
        </w:pPrChange>
      </w:pPr>
    </w:p>
    <w:p w:rsidR="009847F5" w:rsidDel="00DD0BD2" w:rsidRDefault="009847F5" w:rsidP="002F2C3B">
      <w:pPr>
        <w:pStyle w:val="NormalWeb"/>
        <w:shd w:val="clear" w:color="auto" w:fill="FFFFFF"/>
        <w:spacing w:before="240" w:beforeAutospacing="0" w:after="240" w:afterAutospacing="0" w:line="360" w:lineRule="auto"/>
        <w:jc w:val="both"/>
        <w:rPr>
          <w:del w:id="181" w:author="sowmya setty" w:date="2019-04-29T03:56:00Z"/>
          <w:color w:val="000000"/>
          <w:szCs w:val="26"/>
        </w:rPr>
        <w:pPrChange w:id="182" w:author="sowmya setty" w:date="2019-04-30T18:19:00Z">
          <w:pPr>
            <w:pStyle w:val="NormalWeb"/>
            <w:shd w:val="clear" w:color="auto" w:fill="FFFFFF"/>
            <w:spacing w:before="240" w:beforeAutospacing="0" w:after="240" w:afterAutospacing="0" w:line="360" w:lineRule="auto"/>
            <w:jc w:val="both"/>
          </w:pPr>
        </w:pPrChange>
      </w:pPr>
    </w:p>
    <w:p w:rsidR="009847F5" w:rsidDel="00DD0BD2" w:rsidRDefault="009847F5" w:rsidP="002F2C3B">
      <w:pPr>
        <w:pStyle w:val="NormalWeb"/>
        <w:shd w:val="clear" w:color="auto" w:fill="FFFFFF"/>
        <w:spacing w:before="0" w:beforeAutospacing="0" w:after="0" w:afterAutospacing="0" w:line="360" w:lineRule="auto"/>
        <w:jc w:val="both"/>
        <w:rPr>
          <w:del w:id="183" w:author="sowmya setty" w:date="2019-04-29T03:56:00Z"/>
          <w:color w:val="000000"/>
          <w:szCs w:val="26"/>
        </w:rPr>
        <w:pPrChange w:id="184" w:author="sowmya setty" w:date="2019-04-30T18:19:00Z">
          <w:pPr>
            <w:pStyle w:val="NormalWeb"/>
            <w:shd w:val="clear" w:color="auto" w:fill="FFFFFF"/>
            <w:spacing w:before="0" w:beforeAutospacing="0" w:after="0" w:afterAutospacing="0" w:line="360" w:lineRule="auto"/>
            <w:jc w:val="both"/>
          </w:pPr>
        </w:pPrChange>
      </w:pPr>
    </w:p>
    <w:p w:rsidR="009847F5" w:rsidDel="00DD0BD2" w:rsidRDefault="009847F5" w:rsidP="002F2C3B">
      <w:pPr>
        <w:pStyle w:val="NormalWeb"/>
        <w:shd w:val="clear" w:color="auto" w:fill="FFFFFF"/>
        <w:spacing w:before="0" w:beforeAutospacing="0" w:after="0" w:afterAutospacing="0" w:line="360" w:lineRule="auto"/>
        <w:jc w:val="both"/>
        <w:rPr>
          <w:del w:id="185" w:author="sowmya setty" w:date="2019-04-29T03:56:00Z"/>
          <w:color w:val="000000"/>
          <w:szCs w:val="26"/>
        </w:rPr>
        <w:pPrChange w:id="186" w:author="sowmya setty" w:date="2019-04-30T18:19:00Z">
          <w:pPr>
            <w:pStyle w:val="NormalWeb"/>
            <w:shd w:val="clear" w:color="auto" w:fill="FFFFFF"/>
            <w:spacing w:before="0" w:beforeAutospacing="0" w:after="0" w:afterAutospacing="0" w:line="360" w:lineRule="auto"/>
            <w:jc w:val="both"/>
          </w:pPr>
        </w:pPrChange>
      </w:pPr>
    </w:p>
    <w:p w:rsidR="009847F5" w:rsidDel="00DD0BD2" w:rsidRDefault="009847F5" w:rsidP="002F2C3B">
      <w:pPr>
        <w:pStyle w:val="NormalWeb"/>
        <w:shd w:val="clear" w:color="auto" w:fill="FFFFFF"/>
        <w:spacing w:before="0" w:beforeAutospacing="0" w:after="0" w:afterAutospacing="0" w:line="360" w:lineRule="auto"/>
        <w:jc w:val="both"/>
        <w:rPr>
          <w:del w:id="187" w:author="sowmya setty" w:date="2019-04-29T03:56:00Z"/>
          <w:color w:val="000000"/>
          <w:szCs w:val="26"/>
        </w:rPr>
        <w:pPrChange w:id="188" w:author="sowmya setty" w:date="2019-04-30T18:19:00Z">
          <w:pPr>
            <w:pStyle w:val="NormalWeb"/>
            <w:shd w:val="clear" w:color="auto" w:fill="FFFFFF"/>
            <w:spacing w:before="0" w:beforeAutospacing="0" w:after="0" w:afterAutospacing="0" w:line="360" w:lineRule="auto"/>
            <w:jc w:val="both"/>
          </w:pPr>
        </w:pPrChange>
      </w:pPr>
    </w:p>
    <w:p w:rsidR="009847F5" w:rsidDel="00DD0BD2" w:rsidRDefault="009847F5" w:rsidP="002F2C3B">
      <w:pPr>
        <w:pStyle w:val="NormalWeb"/>
        <w:shd w:val="clear" w:color="auto" w:fill="FFFFFF"/>
        <w:spacing w:before="0" w:beforeAutospacing="0" w:after="0" w:afterAutospacing="0" w:line="360" w:lineRule="auto"/>
        <w:jc w:val="both"/>
        <w:rPr>
          <w:del w:id="189" w:author="sowmya setty" w:date="2019-04-29T03:56:00Z"/>
          <w:color w:val="000000"/>
          <w:szCs w:val="26"/>
        </w:rPr>
        <w:pPrChange w:id="190" w:author="sowmya setty" w:date="2019-04-30T18:19:00Z">
          <w:pPr>
            <w:pStyle w:val="NormalWeb"/>
            <w:shd w:val="clear" w:color="auto" w:fill="FFFFFF"/>
            <w:spacing w:before="0" w:beforeAutospacing="0" w:after="0" w:afterAutospacing="0" w:line="360" w:lineRule="auto"/>
            <w:jc w:val="both"/>
          </w:pPr>
        </w:pPrChange>
      </w:pPr>
    </w:p>
    <w:p w:rsidR="009847F5" w:rsidDel="00DD0BD2" w:rsidRDefault="009847F5" w:rsidP="002F2C3B">
      <w:pPr>
        <w:pStyle w:val="NormalWeb"/>
        <w:shd w:val="clear" w:color="auto" w:fill="FFFFFF"/>
        <w:spacing w:before="0" w:beforeAutospacing="0" w:after="0" w:afterAutospacing="0" w:line="360" w:lineRule="auto"/>
        <w:jc w:val="both"/>
        <w:rPr>
          <w:del w:id="191" w:author="sowmya setty" w:date="2019-04-29T03:56:00Z"/>
          <w:color w:val="000000"/>
          <w:szCs w:val="26"/>
        </w:rPr>
        <w:pPrChange w:id="192" w:author="sowmya setty" w:date="2019-04-30T18:19:00Z">
          <w:pPr>
            <w:pStyle w:val="NormalWeb"/>
            <w:shd w:val="clear" w:color="auto" w:fill="FFFFFF"/>
            <w:spacing w:before="0" w:beforeAutospacing="0" w:after="0" w:afterAutospacing="0" w:line="360" w:lineRule="auto"/>
            <w:jc w:val="both"/>
          </w:pPr>
        </w:pPrChange>
      </w:pPr>
    </w:p>
    <w:p w:rsidR="009847F5" w:rsidRDefault="009847F5" w:rsidP="002F2C3B">
      <w:pPr>
        <w:pStyle w:val="NormalWeb"/>
        <w:shd w:val="clear" w:color="auto" w:fill="FFFFFF"/>
        <w:spacing w:before="0" w:beforeAutospacing="0" w:after="0" w:afterAutospacing="0" w:line="360" w:lineRule="auto"/>
        <w:jc w:val="both"/>
        <w:rPr>
          <w:color w:val="000000"/>
          <w:szCs w:val="26"/>
        </w:rPr>
        <w:pPrChange w:id="193" w:author="sowmya setty" w:date="2019-04-30T18:19:00Z">
          <w:pPr>
            <w:pStyle w:val="NormalWeb"/>
            <w:shd w:val="clear" w:color="auto" w:fill="FFFFFF"/>
            <w:spacing w:before="0" w:beforeAutospacing="0" w:after="0" w:afterAutospacing="0" w:line="360" w:lineRule="auto"/>
            <w:jc w:val="both"/>
          </w:pPr>
        </w:pPrChange>
      </w:pPr>
    </w:p>
    <w:p w:rsidR="009847F5" w:rsidRPr="009847F5" w:rsidRDefault="009847F5" w:rsidP="002F2C3B">
      <w:pPr>
        <w:pStyle w:val="NormalWeb"/>
        <w:shd w:val="clear" w:color="auto" w:fill="FFFFFF"/>
        <w:spacing w:before="0" w:beforeAutospacing="0" w:after="0" w:afterAutospacing="0" w:line="360" w:lineRule="auto"/>
        <w:jc w:val="both"/>
        <w:rPr>
          <w:color w:val="000000"/>
          <w:szCs w:val="26"/>
        </w:rPr>
        <w:pPrChange w:id="194" w:author="sowmya setty" w:date="2019-04-30T18:19:00Z">
          <w:pPr>
            <w:pStyle w:val="NormalWeb"/>
            <w:shd w:val="clear" w:color="auto" w:fill="FFFFFF"/>
            <w:spacing w:before="0" w:beforeAutospacing="0" w:after="0" w:afterAutospacing="0" w:line="360" w:lineRule="auto"/>
            <w:jc w:val="both"/>
          </w:pPr>
        </w:pPrChange>
      </w:pPr>
    </w:p>
    <w:p w:rsidR="009847F5" w:rsidRPr="009847F5" w:rsidRDefault="009847F5" w:rsidP="002F2C3B">
      <w:pPr>
        <w:pStyle w:val="NormalWeb"/>
        <w:shd w:val="clear" w:color="auto" w:fill="FFFFFF"/>
        <w:spacing w:before="240" w:beforeAutospacing="0" w:after="0" w:afterAutospacing="0" w:line="720" w:lineRule="auto"/>
        <w:jc w:val="both"/>
        <w:textAlignment w:val="baseline"/>
        <w:rPr>
          <w:color w:val="000000"/>
        </w:rPr>
        <w:pPrChange w:id="195" w:author="sowmya setty" w:date="2019-04-30T18:19:00Z">
          <w:pPr>
            <w:pStyle w:val="NormalWeb"/>
            <w:shd w:val="clear" w:color="auto" w:fill="FFFFFF"/>
            <w:spacing w:before="240" w:beforeAutospacing="0" w:after="0" w:afterAutospacing="0" w:line="720" w:lineRule="auto"/>
            <w:jc w:val="both"/>
            <w:textAlignment w:val="baseline"/>
          </w:pPr>
        </w:pPrChange>
      </w:pPr>
      <w:bookmarkStart w:id="196" w:name="_GoBack"/>
      <w:bookmarkEnd w:id="196"/>
    </w:p>
    <w:p w:rsidR="002D736A" w:rsidRPr="00AB7F2B" w:rsidRDefault="002D736A" w:rsidP="009847F5">
      <w:pPr>
        <w:spacing w:before="240"/>
        <w:jc w:val="both"/>
      </w:pPr>
    </w:p>
    <w:p w:rsidR="005F198D" w:rsidRPr="00AB7F2B" w:rsidRDefault="005F198D" w:rsidP="00AB7F2B">
      <w:pPr>
        <w:shd w:val="clear" w:color="auto" w:fill="FFFFFF"/>
        <w:spacing w:before="240" w:after="0"/>
        <w:rPr>
          <w:b/>
          <w:color w:val="000000"/>
          <w:sz w:val="28"/>
        </w:rPr>
      </w:pPr>
    </w:p>
    <w:p w:rsidR="005F198D" w:rsidRPr="005F198D" w:rsidRDefault="005F198D" w:rsidP="00AB7F2B">
      <w:pPr>
        <w:shd w:val="clear" w:color="auto" w:fill="FFFFFF"/>
        <w:spacing w:before="240" w:after="0"/>
        <w:rPr>
          <w:b/>
          <w:color w:val="000000"/>
          <w:sz w:val="28"/>
        </w:rPr>
      </w:pPr>
    </w:p>
    <w:p w:rsidR="005F198D" w:rsidRPr="005F198D" w:rsidRDefault="005F198D" w:rsidP="005F198D">
      <w:pPr>
        <w:spacing w:before="240"/>
        <w:rPr>
          <w:b/>
          <w:sz w:val="28"/>
          <w:szCs w:val="32"/>
        </w:rPr>
      </w:pPr>
    </w:p>
    <w:p w:rsidR="00DB5311" w:rsidRDefault="00DB5311" w:rsidP="00DB5311">
      <w:pPr>
        <w:autoSpaceDE w:val="0"/>
        <w:autoSpaceDN w:val="0"/>
        <w:adjustRightInd w:val="0"/>
        <w:spacing w:before="240"/>
        <w:ind w:firstLine="720"/>
        <w:jc w:val="both"/>
        <w:rPr>
          <w:rFonts w:eastAsiaTheme="minorHAnsi"/>
          <w:szCs w:val="32"/>
        </w:rPr>
      </w:pPr>
    </w:p>
    <w:p w:rsidR="00CE0EE9" w:rsidRDefault="00CE0EE9" w:rsidP="00FF07BD">
      <w:pPr>
        <w:autoSpaceDE w:val="0"/>
        <w:autoSpaceDN w:val="0"/>
        <w:adjustRightInd w:val="0"/>
        <w:spacing w:after="0"/>
        <w:ind w:firstLine="720"/>
        <w:jc w:val="both"/>
        <w:rPr>
          <w:rFonts w:eastAsiaTheme="minorHAnsi"/>
          <w:szCs w:val="32"/>
        </w:rPr>
      </w:pPr>
    </w:p>
    <w:p w:rsidR="00205B9A" w:rsidRDefault="00205B9A" w:rsidP="00205B9A">
      <w:pPr>
        <w:autoSpaceDE w:val="0"/>
        <w:autoSpaceDN w:val="0"/>
        <w:adjustRightInd w:val="0"/>
        <w:spacing w:after="0"/>
        <w:ind w:firstLine="720"/>
        <w:jc w:val="both"/>
        <w:rPr>
          <w:rFonts w:eastAsiaTheme="minorHAnsi"/>
          <w:szCs w:val="32"/>
        </w:rPr>
      </w:pPr>
    </w:p>
    <w:p w:rsidR="00205B9A" w:rsidRDefault="00205B9A" w:rsidP="00C3382F">
      <w:pPr>
        <w:autoSpaceDE w:val="0"/>
        <w:autoSpaceDN w:val="0"/>
        <w:adjustRightInd w:val="0"/>
        <w:spacing w:after="0"/>
        <w:ind w:firstLine="720"/>
        <w:jc w:val="both"/>
        <w:rPr>
          <w:rFonts w:eastAsiaTheme="minorHAnsi"/>
          <w:szCs w:val="32"/>
        </w:rPr>
      </w:pPr>
    </w:p>
    <w:p w:rsidR="00205B9A" w:rsidDel="00DD0BD2" w:rsidRDefault="00205B9A" w:rsidP="00C3382F">
      <w:pPr>
        <w:autoSpaceDE w:val="0"/>
        <w:autoSpaceDN w:val="0"/>
        <w:adjustRightInd w:val="0"/>
        <w:spacing w:after="0"/>
        <w:ind w:firstLine="720"/>
        <w:jc w:val="both"/>
        <w:rPr>
          <w:del w:id="197" w:author="sowmya setty" w:date="2019-04-29T03:56:00Z"/>
          <w:rFonts w:eastAsiaTheme="minorHAnsi"/>
          <w:szCs w:val="32"/>
        </w:rPr>
      </w:pPr>
    </w:p>
    <w:p w:rsidR="00C3382F" w:rsidDel="00DD0BD2" w:rsidRDefault="00C3382F" w:rsidP="00C3382F">
      <w:pPr>
        <w:autoSpaceDE w:val="0"/>
        <w:autoSpaceDN w:val="0"/>
        <w:adjustRightInd w:val="0"/>
        <w:spacing w:after="0"/>
        <w:ind w:firstLine="720"/>
        <w:jc w:val="both"/>
        <w:rPr>
          <w:del w:id="198" w:author="sowmya setty" w:date="2019-04-29T03:56:00Z"/>
          <w:rFonts w:eastAsiaTheme="minorHAnsi"/>
          <w:szCs w:val="32"/>
        </w:rPr>
      </w:pPr>
    </w:p>
    <w:p w:rsidR="002F6DF0" w:rsidDel="00DD0BD2" w:rsidRDefault="002F6DF0" w:rsidP="002F6DF0">
      <w:pPr>
        <w:autoSpaceDE w:val="0"/>
        <w:autoSpaceDN w:val="0"/>
        <w:adjustRightInd w:val="0"/>
        <w:spacing w:after="0"/>
        <w:jc w:val="both"/>
        <w:rPr>
          <w:del w:id="199" w:author="sowmya setty" w:date="2019-04-29T03:56:00Z"/>
          <w:rFonts w:eastAsiaTheme="minorHAnsi"/>
          <w:szCs w:val="32"/>
        </w:rPr>
      </w:pPr>
      <w:del w:id="200" w:author="sowmya setty" w:date="2019-04-29T03:56:00Z">
        <w:r w:rsidDel="00DD0BD2">
          <w:rPr>
            <w:rFonts w:eastAsiaTheme="minorHAnsi"/>
            <w:szCs w:val="32"/>
          </w:rPr>
          <w:tab/>
        </w:r>
      </w:del>
    </w:p>
    <w:p w:rsidR="002F6DF0" w:rsidRPr="002F6DF0" w:rsidDel="00DD0BD2" w:rsidRDefault="002F6DF0">
      <w:pPr>
        <w:autoSpaceDE w:val="0"/>
        <w:autoSpaceDN w:val="0"/>
        <w:adjustRightInd w:val="0"/>
        <w:spacing w:after="0"/>
        <w:jc w:val="both"/>
        <w:rPr>
          <w:del w:id="201" w:author="sowmya setty" w:date="2019-04-29T03:56:00Z"/>
          <w:rFonts w:eastAsiaTheme="minorHAnsi"/>
          <w:szCs w:val="32"/>
        </w:rPr>
        <w:pPrChange w:id="202" w:author="sowmya setty" w:date="2019-04-29T03:56:00Z">
          <w:pPr>
            <w:autoSpaceDE w:val="0"/>
            <w:autoSpaceDN w:val="0"/>
            <w:adjustRightInd w:val="0"/>
            <w:spacing w:before="240"/>
            <w:ind w:left="720"/>
            <w:jc w:val="both"/>
          </w:pPr>
        </w:pPrChange>
      </w:pPr>
    </w:p>
    <w:p w:rsidR="00A1326B" w:rsidRPr="00956B99" w:rsidDel="00DD0BD2" w:rsidRDefault="00A1326B" w:rsidP="00A1326B">
      <w:pPr>
        <w:autoSpaceDE w:val="0"/>
        <w:autoSpaceDN w:val="0"/>
        <w:adjustRightInd w:val="0"/>
        <w:spacing w:before="240"/>
        <w:jc w:val="both"/>
        <w:rPr>
          <w:del w:id="203" w:author="sowmya setty" w:date="2019-04-29T03:56:00Z"/>
          <w:rFonts w:eastAsiaTheme="minorHAnsi"/>
          <w:b/>
          <w:sz w:val="32"/>
          <w:szCs w:val="32"/>
        </w:rPr>
      </w:pPr>
    </w:p>
    <w:p w:rsidR="00A1326B" w:rsidRPr="00A1326B" w:rsidDel="00DD0BD2" w:rsidRDefault="00A1326B" w:rsidP="00A1326B">
      <w:pPr>
        <w:autoSpaceDE w:val="0"/>
        <w:autoSpaceDN w:val="0"/>
        <w:adjustRightInd w:val="0"/>
        <w:spacing w:before="240"/>
        <w:jc w:val="both"/>
        <w:rPr>
          <w:del w:id="204" w:author="sowmya setty" w:date="2019-04-29T03:56:00Z"/>
          <w:rFonts w:eastAsiaTheme="minorHAnsi"/>
          <w:szCs w:val="28"/>
        </w:rPr>
      </w:pPr>
    </w:p>
    <w:p w:rsidR="008F7942" w:rsidRPr="00956B99" w:rsidDel="00DD0BD2" w:rsidRDefault="008F7942" w:rsidP="008F7942">
      <w:pPr>
        <w:autoSpaceDE w:val="0"/>
        <w:autoSpaceDN w:val="0"/>
        <w:adjustRightInd w:val="0"/>
        <w:spacing w:after="0"/>
        <w:jc w:val="both"/>
        <w:rPr>
          <w:del w:id="205" w:author="sowmya setty" w:date="2019-04-29T03:56:00Z"/>
          <w:rFonts w:eastAsiaTheme="minorHAnsi"/>
          <w:b/>
          <w:sz w:val="28"/>
          <w:szCs w:val="28"/>
        </w:rPr>
      </w:pPr>
      <w:del w:id="206" w:author="sowmya setty" w:date="2019-04-29T03:56:00Z">
        <w:r w:rsidDel="00DD0BD2">
          <w:rPr>
            <w:rFonts w:eastAsiaTheme="minorHAnsi"/>
            <w:b/>
            <w:sz w:val="28"/>
            <w:szCs w:val="28"/>
          </w:rPr>
          <w:tab/>
        </w:r>
      </w:del>
    </w:p>
    <w:p w:rsidR="008F7942" w:rsidDel="00DD0BD2" w:rsidRDefault="008F7942">
      <w:pPr>
        <w:autoSpaceDE w:val="0"/>
        <w:autoSpaceDN w:val="0"/>
        <w:adjustRightInd w:val="0"/>
        <w:spacing w:after="0"/>
        <w:jc w:val="both"/>
        <w:rPr>
          <w:del w:id="207" w:author="sowmya setty" w:date="2019-04-29T03:56:00Z"/>
          <w:rFonts w:eastAsiaTheme="minorHAnsi"/>
          <w:b/>
          <w:sz w:val="28"/>
          <w:szCs w:val="28"/>
        </w:rPr>
        <w:pPrChange w:id="208" w:author="sowmya setty" w:date="2019-04-29T03:56:00Z">
          <w:pPr>
            <w:autoSpaceDE w:val="0"/>
            <w:autoSpaceDN w:val="0"/>
            <w:adjustRightInd w:val="0"/>
            <w:spacing w:before="240" w:after="0"/>
            <w:jc w:val="both"/>
          </w:pPr>
        </w:pPrChange>
      </w:pPr>
    </w:p>
    <w:p w:rsidR="008F7942" w:rsidRPr="00956B99" w:rsidDel="00DD0BD2" w:rsidRDefault="008F7942" w:rsidP="008F7942">
      <w:pPr>
        <w:autoSpaceDE w:val="0"/>
        <w:autoSpaceDN w:val="0"/>
        <w:adjustRightInd w:val="0"/>
        <w:spacing w:before="240" w:after="0"/>
        <w:jc w:val="both"/>
        <w:rPr>
          <w:del w:id="209" w:author="sowmya setty" w:date="2019-04-29T03:56:00Z"/>
          <w:rFonts w:eastAsiaTheme="minorHAnsi"/>
          <w:b/>
          <w:sz w:val="32"/>
          <w:szCs w:val="32"/>
        </w:rPr>
      </w:pPr>
    </w:p>
    <w:p w:rsidR="008F7942" w:rsidRPr="008F7942" w:rsidDel="00DD0BD2" w:rsidRDefault="008F7942" w:rsidP="008F7942">
      <w:pPr>
        <w:shd w:val="clear" w:color="auto" w:fill="FFFFFF"/>
        <w:spacing w:before="240" w:after="0"/>
        <w:jc w:val="both"/>
        <w:rPr>
          <w:del w:id="210" w:author="sowmya setty" w:date="2019-04-29T03:56:00Z"/>
          <w:rFonts w:eastAsiaTheme="minorHAnsi"/>
          <w:sz w:val="22"/>
          <w:szCs w:val="32"/>
        </w:rPr>
      </w:pPr>
    </w:p>
    <w:p w:rsidR="00B107B9" w:rsidRPr="00B107B9" w:rsidDel="00DD0BD2" w:rsidRDefault="00B107B9" w:rsidP="00B107B9">
      <w:pPr>
        <w:shd w:val="clear" w:color="auto" w:fill="FFFFFF"/>
        <w:spacing w:before="240" w:after="0"/>
        <w:rPr>
          <w:del w:id="211" w:author="sowmya setty" w:date="2019-04-29T03:56:00Z"/>
          <w:b/>
          <w:sz w:val="28"/>
          <w:szCs w:val="21"/>
        </w:rPr>
      </w:pPr>
    </w:p>
    <w:p w:rsidR="007F6E95" w:rsidRPr="007F6E95" w:rsidRDefault="007F6E95" w:rsidP="00B107B9">
      <w:pPr>
        <w:shd w:val="clear" w:color="auto" w:fill="FFFFFF"/>
        <w:spacing w:before="240" w:after="0"/>
        <w:ind w:left="384"/>
        <w:rPr>
          <w:szCs w:val="21"/>
        </w:rPr>
      </w:pPr>
      <w:del w:id="212" w:author="sowmya setty" w:date="2019-04-29T03:56:00Z">
        <w:r w:rsidRPr="007F6E95" w:rsidDel="00DD0BD2">
          <w:rPr>
            <w:szCs w:val="21"/>
          </w:rPr>
          <w:delText xml:space="preserve">  </w:delText>
        </w:r>
      </w:del>
    </w:p>
    <w:sectPr w:rsidR="007F6E95" w:rsidRPr="007F6E95" w:rsidSect="00E2711E">
      <w:footerReference w:type="default" r:id="rId189"/>
      <w:pgSz w:w="11906" w:h="16838" w:code="9"/>
      <w:pgMar w:top="1440" w:right="1440"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CA7" w:rsidRDefault="00A87CA7" w:rsidP="0078787F">
      <w:pPr>
        <w:spacing w:after="0" w:line="240" w:lineRule="auto"/>
      </w:pPr>
      <w:r>
        <w:separator/>
      </w:r>
    </w:p>
  </w:endnote>
  <w:endnote w:type="continuationSeparator" w:id="0">
    <w:p w:rsidR="00A87CA7" w:rsidRDefault="00A87CA7" w:rsidP="0078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nion W08 Bold">
    <w:altName w:val="Times New Roman"/>
    <w:panose1 w:val="00000000000000000000"/>
    <w:charset w:val="00"/>
    <w:family w:val="roman"/>
    <w:notTrueType/>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13" w:author="shashank gupta" w:date="2019-04-29T00:49:00Z"/>
  <w:sdt>
    <w:sdtPr>
      <w:id w:val="1171300868"/>
      <w:docPartObj>
        <w:docPartGallery w:val="Page Numbers (Bottom of Page)"/>
        <w:docPartUnique/>
      </w:docPartObj>
    </w:sdtPr>
    <w:sdtEndPr>
      <w:rPr>
        <w:noProof/>
      </w:rPr>
    </w:sdtEndPr>
    <w:sdtContent>
      <w:customXmlInsRangeEnd w:id="213"/>
      <w:p w:rsidR="00E2711E" w:rsidRDefault="00E2711E">
        <w:pPr>
          <w:pStyle w:val="Footer"/>
          <w:jc w:val="center"/>
          <w:rPr>
            <w:ins w:id="214" w:author="shashank gupta" w:date="2019-04-29T00:49:00Z"/>
          </w:rPr>
        </w:pPr>
        <w:ins w:id="215" w:author="shashank gupta" w:date="2019-04-29T00:49:00Z">
          <w:r>
            <w:fldChar w:fldCharType="begin"/>
          </w:r>
          <w:r>
            <w:instrText xml:space="preserve"> PAGE   \* MERGEFORMAT </w:instrText>
          </w:r>
          <w:r>
            <w:fldChar w:fldCharType="separate"/>
          </w:r>
          <w:r>
            <w:rPr>
              <w:noProof/>
            </w:rPr>
            <w:t>2</w:t>
          </w:r>
          <w:r>
            <w:rPr>
              <w:noProof/>
            </w:rPr>
            <w:fldChar w:fldCharType="end"/>
          </w:r>
        </w:ins>
      </w:p>
      <w:customXmlInsRangeStart w:id="216" w:author="shashank gupta" w:date="2019-04-29T00:49:00Z"/>
    </w:sdtContent>
  </w:sdt>
  <w:customXmlInsRangeEnd w:id="216"/>
  <w:p w:rsidR="00E2711E" w:rsidRDefault="00E27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CA7" w:rsidRDefault="00A87CA7" w:rsidP="0078787F">
      <w:pPr>
        <w:spacing w:after="0" w:line="240" w:lineRule="auto"/>
      </w:pPr>
      <w:r>
        <w:separator/>
      </w:r>
    </w:p>
  </w:footnote>
  <w:footnote w:type="continuationSeparator" w:id="0">
    <w:p w:rsidR="00A87CA7" w:rsidRDefault="00A87CA7" w:rsidP="00787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6B08"/>
    <w:multiLevelType w:val="hybridMultilevel"/>
    <w:tmpl w:val="D838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1FD1"/>
    <w:multiLevelType w:val="multilevel"/>
    <w:tmpl w:val="8C5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073E72"/>
    <w:multiLevelType w:val="hybridMultilevel"/>
    <w:tmpl w:val="C5CCA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F6444"/>
    <w:multiLevelType w:val="hybridMultilevel"/>
    <w:tmpl w:val="88968A5A"/>
    <w:lvl w:ilvl="0" w:tplc="324853D6">
      <w:start w:val="1"/>
      <w:numFmt w:val="bullet"/>
      <w:lvlText w:val="•"/>
      <w:lvlJc w:val="left"/>
      <w:pPr>
        <w:tabs>
          <w:tab w:val="num" w:pos="720"/>
        </w:tabs>
        <w:ind w:left="720" w:hanging="360"/>
      </w:pPr>
      <w:rPr>
        <w:rFonts w:ascii="Arial" w:hAnsi="Arial" w:hint="default"/>
      </w:rPr>
    </w:lvl>
    <w:lvl w:ilvl="1" w:tplc="D1FEB0D4" w:tentative="1">
      <w:start w:val="1"/>
      <w:numFmt w:val="bullet"/>
      <w:lvlText w:val="•"/>
      <w:lvlJc w:val="left"/>
      <w:pPr>
        <w:tabs>
          <w:tab w:val="num" w:pos="1440"/>
        </w:tabs>
        <w:ind w:left="1440" w:hanging="360"/>
      </w:pPr>
      <w:rPr>
        <w:rFonts w:ascii="Arial" w:hAnsi="Arial" w:hint="default"/>
      </w:rPr>
    </w:lvl>
    <w:lvl w:ilvl="2" w:tplc="2930942A" w:tentative="1">
      <w:start w:val="1"/>
      <w:numFmt w:val="bullet"/>
      <w:lvlText w:val="•"/>
      <w:lvlJc w:val="left"/>
      <w:pPr>
        <w:tabs>
          <w:tab w:val="num" w:pos="2160"/>
        </w:tabs>
        <w:ind w:left="2160" w:hanging="360"/>
      </w:pPr>
      <w:rPr>
        <w:rFonts w:ascii="Arial" w:hAnsi="Arial" w:hint="default"/>
      </w:rPr>
    </w:lvl>
    <w:lvl w:ilvl="3" w:tplc="AC720A2A" w:tentative="1">
      <w:start w:val="1"/>
      <w:numFmt w:val="bullet"/>
      <w:lvlText w:val="•"/>
      <w:lvlJc w:val="left"/>
      <w:pPr>
        <w:tabs>
          <w:tab w:val="num" w:pos="2880"/>
        </w:tabs>
        <w:ind w:left="2880" w:hanging="360"/>
      </w:pPr>
      <w:rPr>
        <w:rFonts w:ascii="Arial" w:hAnsi="Arial" w:hint="default"/>
      </w:rPr>
    </w:lvl>
    <w:lvl w:ilvl="4" w:tplc="5B624BE4" w:tentative="1">
      <w:start w:val="1"/>
      <w:numFmt w:val="bullet"/>
      <w:lvlText w:val="•"/>
      <w:lvlJc w:val="left"/>
      <w:pPr>
        <w:tabs>
          <w:tab w:val="num" w:pos="3600"/>
        </w:tabs>
        <w:ind w:left="3600" w:hanging="360"/>
      </w:pPr>
      <w:rPr>
        <w:rFonts w:ascii="Arial" w:hAnsi="Arial" w:hint="default"/>
      </w:rPr>
    </w:lvl>
    <w:lvl w:ilvl="5" w:tplc="BFB28268" w:tentative="1">
      <w:start w:val="1"/>
      <w:numFmt w:val="bullet"/>
      <w:lvlText w:val="•"/>
      <w:lvlJc w:val="left"/>
      <w:pPr>
        <w:tabs>
          <w:tab w:val="num" w:pos="4320"/>
        </w:tabs>
        <w:ind w:left="4320" w:hanging="360"/>
      </w:pPr>
      <w:rPr>
        <w:rFonts w:ascii="Arial" w:hAnsi="Arial" w:hint="default"/>
      </w:rPr>
    </w:lvl>
    <w:lvl w:ilvl="6" w:tplc="50D09824" w:tentative="1">
      <w:start w:val="1"/>
      <w:numFmt w:val="bullet"/>
      <w:lvlText w:val="•"/>
      <w:lvlJc w:val="left"/>
      <w:pPr>
        <w:tabs>
          <w:tab w:val="num" w:pos="5040"/>
        </w:tabs>
        <w:ind w:left="5040" w:hanging="360"/>
      </w:pPr>
      <w:rPr>
        <w:rFonts w:ascii="Arial" w:hAnsi="Arial" w:hint="default"/>
      </w:rPr>
    </w:lvl>
    <w:lvl w:ilvl="7" w:tplc="27A8C2B8" w:tentative="1">
      <w:start w:val="1"/>
      <w:numFmt w:val="bullet"/>
      <w:lvlText w:val="•"/>
      <w:lvlJc w:val="left"/>
      <w:pPr>
        <w:tabs>
          <w:tab w:val="num" w:pos="5760"/>
        </w:tabs>
        <w:ind w:left="5760" w:hanging="360"/>
      </w:pPr>
      <w:rPr>
        <w:rFonts w:ascii="Arial" w:hAnsi="Arial" w:hint="default"/>
      </w:rPr>
    </w:lvl>
    <w:lvl w:ilvl="8" w:tplc="ABDA3F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D7CDC"/>
    <w:multiLevelType w:val="hybridMultilevel"/>
    <w:tmpl w:val="71B25400"/>
    <w:lvl w:ilvl="0" w:tplc="0409000B">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15:restartNumberingAfterBreak="0">
    <w:nsid w:val="31D44C1A"/>
    <w:multiLevelType w:val="multilevel"/>
    <w:tmpl w:val="6D1643FE"/>
    <w:lvl w:ilvl="0">
      <w:start w:val="3"/>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60225E0"/>
    <w:multiLevelType w:val="hybridMultilevel"/>
    <w:tmpl w:val="505C5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82B56"/>
    <w:multiLevelType w:val="multilevel"/>
    <w:tmpl w:val="904C1E9A"/>
    <w:lvl w:ilvl="0">
      <w:start w:val="1"/>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0" w15:restartNumberingAfterBreak="0">
    <w:nsid w:val="4331732A"/>
    <w:multiLevelType w:val="multilevel"/>
    <w:tmpl w:val="6E66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11262"/>
    <w:multiLevelType w:val="hybridMultilevel"/>
    <w:tmpl w:val="BEECEF5A"/>
    <w:lvl w:ilvl="0" w:tplc="F7B8D4E6">
      <w:start w:val="1"/>
      <w:numFmt w:val="bullet"/>
      <w:lvlText w:val="•"/>
      <w:lvlJc w:val="left"/>
      <w:pPr>
        <w:tabs>
          <w:tab w:val="num" w:pos="720"/>
        </w:tabs>
        <w:ind w:left="720" w:hanging="360"/>
      </w:pPr>
      <w:rPr>
        <w:rFonts w:ascii="Arial" w:hAnsi="Arial" w:hint="default"/>
      </w:rPr>
    </w:lvl>
    <w:lvl w:ilvl="1" w:tplc="344EE9F0" w:tentative="1">
      <w:start w:val="1"/>
      <w:numFmt w:val="bullet"/>
      <w:lvlText w:val="•"/>
      <w:lvlJc w:val="left"/>
      <w:pPr>
        <w:tabs>
          <w:tab w:val="num" w:pos="1440"/>
        </w:tabs>
        <w:ind w:left="1440" w:hanging="360"/>
      </w:pPr>
      <w:rPr>
        <w:rFonts w:ascii="Arial" w:hAnsi="Arial" w:hint="default"/>
      </w:rPr>
    </w:lvl>
    <w:lvl w:ilvl="2" w:tplc="257E949C" w:tentative="1">
      <w:start w:val="1"/>
      <w:numFmt w:val="bullet"/>
      <w:lvlText w:val="•"/>
      <w:lvlJc w:val="left"/>
      <w:pPr>
        <w:tabs>
          <w:tab w:val="num" w:pos="2160"/>
        </w:tabs>
        <w:ind w:left="2160" w:hanging="360"/>
      </w:pPr>
      <w:rPr>
        <w:rFonts w:ascii="Arial" w:hAnsi="Arial" w:hint="default"/>
      </w:rPr>
    </w:lvl>
    <w:lvl w:ilvl="3" w:tplc="BA96A372" w:tentative="1">
      <w:start w:val="1"/>
      <w:numFmt w:val="bullet"/>
      <w:lvlText w:val="•"/>
      <w:lvlJc w:val="left"/>
      <w:pPr>
        <w:tabs>
          <w:tab w:val="num" w:pos="2880"/>
        </w:tabs>
        <w:ind w:left="2880" w:hanging="360"/>
      </w:pPr>
      <w:rPr>
        <w:rFonts w:ascii="Arial" w:hAnsi="Arial" w:hint="default"/>
      </w:rPr>
    </w:lvl>
    <w:lvl w:ilvl="4" w:tplc="B86802C0" w:tentative="1">
      <w:start w:val="1"/>
      <w:numFmt w:val="bullet"/>
      <w:lvlText w:val="•"/>
      <w:lvlJc w:val="left"/>
      <w:pPr>
        <w:tabs>
          <w:tab w:val="num" w:pos="3600"/>
        </w:tabs>
        <w:ind w:left="3600" w:hanging="360"/>
      </w:pPr>
      <w:rPr>
        <w:rFonts w:ascii="Arial" w:hAnsi="Arial" w:hint="default"/>
      </w:rPr>
    </w:lvl>
    <w:lvl w:ilvl="5" w:tplc="C4464984" w:tentative="1">
      <w:start w:val="1"/>
      <w:numFmt w:val="bullet"/>
      <w:lvlText w:val="•"/>
      <w:lvlJc w:val="left"/>
      <w:pPr>
        <w:tabs>
          <w:tab w:val="num" w:pos="4320"/>
        </w:tabs>
        <w:ind w:left="4320" w:hanging="360"/>
      </w:pPr>
      <w:rPr>
        <w:rFonts w:ascii="Arial" w:hAnsi="Arial" w:hint="default"/>
      </w:rPr>
    </w:lvl>
    <w:lvl w:ilvl="6" w:tplc="B0CCED8C" w:tentative="1">
      <w:start w:val="1"/>
      <w:numFmt w:val="bullet"/>
      <w:lvlText w:val="•"/>
      <w:lvlJc w:val="left"/>
      <w:pPr>
        <w:tabs>
          <w:tab w:val="num" w:pos="5040"/>
        </w:tabs>
        <w:ind w:left="5040" w:hanging="360"/>
      </w:pPr>
      <w:rPr>
        <w:rFonts w:ascii="Arial" w:hAnsi="Arial" w:hint="default"/>
      </w:rPr>
    </w:lvl>
    <w:lvl w:ilvl="7" w:tplc="CD2C8D5E" w:tentative="1">
      <w:start w:val="1"/>
      <w:numFmt w:val="bullet"/>
      <w:lvlText w:val="•"/>
      <w:lvlJc w:val="left"/>
      <w:pPr>
        <w:tabs>
          <w:tab w:val="num" w:pos="5760"/>
        </w:tabs>
        <w:ind w:left="5760" w:hanging="360"/>
      </w:pPr>
      <w:rPr>
        <w:rFonts w:ascii="Arial" w:hAnsi="Arial" w:hint="default"/>
      </w:rPr>
    </w:lvl>
    <w:lvl w:ilvl="8" w:tplc="BA3C4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9330E5"/>
    <w:multiLevelType w:val="multilevel"/>
    <w:tmpl w:val="1C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45357"/>
    <w:multiLevelType w:val="hybridMultilevel"/>
    <w:tmpl w:val="DEFAAFA2"/>
    <w:lvl w:ilvl="0" w:tplc="50F2C4AC">
      <w:start w:val="1"/>
      <w:numFmt w:val="bullet"/>
      <w:lvlText w:val="•"/>
      <w:lvlJc w:val="left"/>
      <w:pPr>
        <w:tabs>
          <w:tab w:val="num" w:pos="720"/>
        </w:tabs>
        <w:ind w:left="720" w:hanging="360"/>
      </w:pPr>
      <w:rPr>
        <w:rFonts w:ascii="Arial" w:hAnsi="Arial" w:hint="default"/>
      </w:rPr>
    </w:lvl>
    <w:lvl w:ilvl="1" w:tplc="8F949664" w:tentative="1">
      <w:start w:val="1"/>
      <w:numFmt w:val="bullet"/>
      <w:lvlText w:val="•"/>
      <w:lvlJc w:val="left"/>
      <w:pPr>
        <w:tabs>
          <w:tab w:val="num" w:pos="1440"/>
        </w:tabs>
        <w:ind w:left="1440" w:hanging="360"/>
      </w:pPr>
      <w:rPr>
        <w:rFonts w:ascii="Arial" w:hAnsi="Arial" w:hint="default"/>
      </w:rPr>
    </w:lvl>
    <w:lvl w:ilvl="2" w:tplc="0180EF54" w:tentative="1">
      <w:start w:val="1"/>
      <w:numFmt w:val="bullet"/>
      <w:lvlText w:val="•"/>
      <w:lvlJc w:val="left"/>
      <w:pPr>
        <w:tabs>
          <w:tab w:val="num" w:pos="2160"/>
        </w:tabs>
        <w:ind w:left="2160" w:hanging="360"/>
      </w:pPr>
      <w:rPr>
        <w:rFonts w:ascii="Arial" w:hAnsi="Arial" w:hint="default"/>
      </w:rPr>
    </w:lvl>
    <w:lvl w:ilvl="3" w:tplc="33BC1BAC" w:tentative="1">
      <w:start w:val="1"/>
      <w:numFmt w:val="bullet"/>
      <w:lvlText w:val="•"/>
      <w:lvlJc w:val="left"/>
      <w:pPr>
        <w:tabs>
          <w:tab w:val="num" w:pos="2880"/>
        </w:tabs>
        <w:ind w:left="2880" w:hanging="360"/>
      </w:pPr>
      <w:rPr>
        <w:rFonts w:ascii="Arial" w:hAnsi="Arial" w:hint="default"/>
      </w:rPr>
    </w:lvl>
    <w:lvl w:ilvl="4" w:tplc="D5B6585C" w:tentative="1">
      <w:start w:val="1"/>
      <w:numFmt w:val="bullet"/>
      <w:lvlText w:val="•"/>
      <w:lvlJc w:val="left"/>
      <w:pPr>
        <w:tabs>
          <w:tab w:val="num" w:pos="3600"/>
        </w:tabs>
        <w:ind w:left="3600" w:hanging="360"/>
      </w:pPr>
      <w:rPr>
        <w:rFonts w:ascii="Arial" w:hAnsi="Arial" w:hint="default"/>
      </w:rPr>
    </w:lvl>
    <w:lvl w:ilvl="5" w:tplc="23DAA9C4" w:tentative="1">
      <w:start w:val="1"/>
      <w:numFmt w:val="bullet"/>
      <w:lvlText w:val="•"/>
      <w:lvlJc w:val="left"/>
      <w:pPr>
        <w:tabs>
          <w:tab w:val="num" w:pos="4320"/>
        </w:tabs>
        <w:ind w:left="4320" w:hanging="360"/>
      </w:pPr>
      <w:rPr>
        <w:rFonts w:ascii="Arial" w:hAnsi="Arial" w:hint="default"/>
      </w:rPr>
    </w:lvl>
    <w:lvl w:ilvl="6" w:tplc="543E5C02" w:tentative="1">
      <w:start w:val="1"/>
      <w:numFmt w:val="bullet"/>
      <w:lvlText w:val="•"/>
      <w:lvlJc w:val="left"/>
      <w:pPr>
        <w:tabs>
          <w:tab w:val="num" w:pos="5040"/>
        </w:tabs>
        <w:ind w:left="5040" w:hanging="360"/>
      </w:pPr>
      <w:rPr>
        <w:rFonts w:ascii="Arial" w:hAnsi="Arial" w:hint="default"/>
      </w:rPr>
    </w:lvl>
    <w:lvl w:ilvl="7" w:tplc="3AB45676" w:tentative="1">
      <w:start w:val="1"/>
      <w:numFmt w:val="bullet"/>
      <w:lvlText w:val="•"/>
      <w:lvlJc w:val="left"/>
      <w:pPr>
        <w:tabs>
          <w:tab w:val="num" w:pos="5760"/>
        </w:tabs>
        <w:ind w:left="5760" w:hanging="360"/>
      </w:pPr>
      <w:rPr>
        <w:rFonts w:ascii="Arial" w:hAnsi="Arial" w:hint="default"/>
      </w:rPr>
    </w:lvl>
    <w:lvl w:ilvl="8" w:tplc="719255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47469D"/>
    <w:multiLevelType w:val="multilevel"/>
    <w:tmpl w:val="4D307BB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876915"/>
    <w:multiLevelType w:val="hybridMultilevel"/>
    <w:tmpl w:val="5218E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B2CF0"/>
    <w:multiLevelType w:val="hybridMultilevel"/>
    <w:tmpl w:val="7F5A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B1D83"/>
    <w:multiLevelType w:val="multilevel"/>
    <w:tmpl w:val="C38A08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7902D7"/>
    <w:multiLevelType w:val="hybridMultilevel"/>
    <w:tmpl w:val="47CCBCE4"/>
    <w:lvl w:ilvl="0" w:tplc="11149D08">
      <w:start w:val="1"/>
      <w:numFmt w:val="bullet"/>
      <w:lvlText w:val="•"/>
      <w:lvlJc w:val="left"/>
      <w:pPr>
        <w:tabs>
          <w:tab w:val="num" w:pos="720"/>
        </w:tabs>
        <w:ind w:left="720" w:hanging="360"/>
      </w:pPr>
      <w:rPr>
        <w:rFonts w:ascii="Arial" w:hAnsi="Arial" w:hint="default"/>
      </w:rPr>
    </w:lvl>
    <w:lvl w:ilvl="1" w:tplc="E5C6A39E" w:tentative="1">
      <w:start w:val="1"/>
      <w:numFmt w:val="bullet"/>
      <w:lvlText w:val="•"/>
      <w:lvlJc w:val="left"/>
      <w:pPr>
        <w:tabs>
          <w:tab w:val="num" w:pos="1440"/>
        </w:tabs>
        <w:ind w:left="1440" w:hanging="360"/>
      </w:pPr>
      <w:rPr>
        <w:rFonts w:ascii="Arial" w:hAnsi="Arial" w:hint="default"/>
      </w:rPr>
    </w:lvl>
    <w:lvl w:ilvl="2" w:tplc="6BF29EE4" w:tentative="1">
      <w:start w:val="1"/>
      <w:numFmt w:val="bullet"/>
      <w:lvlText w:val="•"/>
      <w:lvlJc w:val="left"/>
      <w:pPr>
        <w:tabs>
          <w:tab w:val="num" w:pos="2160"/>
        </w:tabs>
        <w:ind w:left="2160" w:hanging="360"/>
      </w:pPr>
      <w:rPr>
        <w:rFonts w:ascii="Arial" w:hAnsi="Arial" w:hint="default"/>
      </w:rPr>
    </w:lvl>
    <w:lvl w:ilvl="3" w:tplc="3D0E8D8C" w:tentative="1">
      <w:start w:val="1"/>
      <w:numFmt w:val="bullet"/>
      <w:lvlText w:val="•"/>
      <w:lvlJc w:val="left"/>
      <w:pPr>
        <w:tabs>
          <w:tab w:val="num" w:pos="2880"/>
        </w:tabs>
        <w:ind w:left="2880" w:hanging="360"/>
      </w:pPr>
      <w:rPr>
        <w:rFonts w:ascii="Arial" w:hAnsi="Arial" w:hint="default"/>
      </w:rPr>
    </w:lvl>
    <w:lvl w:ilvl="4" w:tplc="A9E0608E" w:tentative="1">
      <w:start w:val="1"/>
      <w:numFmt w:val="bullet"/>
      <w:lvlText w:val="•"/>
      <w:lvlJc w:val="left"/>
      <w:pPr>
        <w:tabs>
          <w:tab w:val="num" w:pos="3600"/>
        </w:tabs>
        <w:ind w:left="3600" w:hanging="360"/>
      </w:pPr>
      <w:rPr>
        <w:rFonts w:ascii="Arial" w:hAnsi="Arial" w:hint="default"/>
      </w:rPr>
    </w:lvl>
    <w:lvl w:ilvl="5" w:tplc="89B0BBF2" w:tentative="1">
      <w:start w:val="1"/>
      <w:numFmt w:val="bullet"/>
      <w:lvlText w:val="•"/>
      <w:lvlJc w:val="left"/>
      <w:pPr>
        <w:tabs>
          <w:tab w:val="num" w:pos="4320"/>
        </w:tabs>
        <w:ind w:left="4320" w:hanging="360"/>
      </w:pPr>
      <w:rPr>
        <w:rFonts w:ascii="Arial" w:hAnsi="Arial" w:hint="default"/>
      </w:rPr>
    </w:lvl>
    <w:lvl w:ilvl="6" w:tplc="AC50E702" w:tentative="1">
      <w:start w:val="1"/>
      <w:numFmt w:val="bullet"/>
      <w:lvlText w:val="•"/>
      <w:lvlJc w:val="left"/>
      <w:pPr>
        <w:tabs>
          <w:tab w:val="num" w:pos="5040"/>
        </w:tabs>
        <w:ind w:left="5040" w:hanging="360"/>
      </w:pPr>
      <w:rPr>
        <w:rFonts w:ascii="Arial" w:hAnsi="Arial" w:hint="default"/>
      </w:rPr>
    </w:lvl>
    <w:lvl w:ilvl="7" w:tplc="EB187AF2" w:tentative="1">
      <w:start w:val="1"/>
      <w:numFmt w:val="bullet"/>
      <w:lvlText w:val="•"/>
      <w:lvlJc w:val="left"/>
      <w:pPr>
        <w:tabs>
          <w:tab w:val="num" w:pos="5760"/>
        </w:tabs>
        <w:ind w:left="5760" w:hanging="360"/>
      </w:pPr>
      <w:rPr>
        <w:rFonts w:ascii="Arial" w:hAnsi="Arial" w:hint="default"/>
      </w:rPr>
    </w:lvl>
    <w:lvl w:ilvl="8" w:tplc="1A34C5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7C4A6E"/>
    <w:multiLevelType w:val="multilevel"/>
    <w:tmpl w:val="68EC841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0BB1E99"/>
    <w:multiLevelType w:val="hybridMultilevel"/>
    <w:tmpl w:val="1958A0B8"/>
    <w:lvl w:ilvl="0" w:tplc="5B02EFD6">
      <w:start w:val="1"/>
      <w:numFmt w:val="bullet"/>
      <w:lvlText w:val="•"/>
      <w:lvlJc w:val="left"/>
      <w:pPr>
        <w:tabs>
          <w:tab w:val="num" w:pos="720"/>
        </w:tabs>
        <w:ind w:left="720" w:hanging="360"/>
      </w:pPr>
      <w:rPr>
        <w:rFonts w:ascii="Arial" w:hAnsi="Arial" w:hint="default"/>
      </w:rPr>
    </w:lvl>
    <w:lvl w:ilvl="1" w:tplc="81C01D9C" w:tentative="1">
      <w:start w:val="1"/>
      <w:numFmt w:val="bullet"/>
      <w:lvlText w:val="•"/>
      <w:lvlJc w:val="left"/>
      <w:pPr>
        <w:tabs>
          <w:tab w:val="num" w:pos="1440"/>
        </w:tabs>
        <w:ind w:left="1440" w:hanging="360"/>
      </w:pPr>
      <w:rPr>
        <w:rFonts w:ascii="Arial" w:hAnsi="Arial" w:hint="default"/>
      </w:rPr>
    </w:lvl>
    <w:lvl w:ilvl="2" w:tplc="3D08B60C" w:tentative="1">
      <w:start w:val="1"/>
      <w:numFmt w:val="bullet"/>
      <w:lvlText w:val="•"/>
      <w:lvlJc w:val="left"/>
      <w:pPr>
        <w:tabs>
          <w:tab w:val="num" w:pos="2160"/>
        </w:tabs>
        <w:ind w:left="2160" w:hanging="360"/>
      </w:pPr>
      <w:rPr>
        <w:rFonts w:ascii="Arial" w:hAnsi="Arial" w:hint="default"/>
      </w:rPr>
    </w:lvl>
    <w:lvl w:ilvl="3" w:tplc="9942DF54" w:tentative="1">
      <w:start w:val="1"/>
      <w:numFmt w:val="bullet"/>
      <w:lvlText w:val="•"/>
      <w:lvlJc w:val="left"/>
      <w:pPr>
        <w:tabs>
          <w:tab w:val="num" w:pos="2880"/>
        </w:tabs>
        <w:ind w:left="2880" w:hanging="360"/>
      </w:pPr>
      <w:rPr>
        <w:rFonts w:ascii="Arial" w:hAnsi="Arial" w:hint="default"/>
      </w:rPr>
    </w:lvl>
    <w:lvl w:ilvl="4" w:tplc="4782AFA0" w:tentative="1">
      <w:start w:val="1"/>
      <w:numFmt w:val="bullet"/>
      <w:lvlText w:val="•"/>
      <w:lvlJc w:val="left"/>
      <w:pPr>
        <w:tabs>
          <w:tab w:val="num" w:pos="3600"/>
        </w:tabs>
        <w:ind w:left="3600" w:hanging="360"/>
      </w:pPr>
      <w:rPr>
        <w:rFonts w:ascii="Arial" w:hAnsi="Arial" w:hint="default"/>
      </w:rPr>
    </w:lvl>
    <w:lvl w:ilvl="5" w:tplc="3342B0FC" w:tentative="1">
      <w:start w:val="1"/>
      <w:numFmt w:val="bullet"/>
      <w:lvlText w:val="•"/>
      <w:lvlJc w:val="left"/>
      <w:pPr>
        <w:tabs>
          <w:tab w:val="num" w:pos="4320"/>
        </w:tabs>
        <w:ind w:left="4320" w:hanging="360"/>
      </w:pPr>
      <w:rPr>
        <w:rFonts w:ascii="Arial" w:hAnsi="Arial" w:hint="default"/>
      </w:rPr>
    </w:lvl>
    <w:lvl w:ilvl="6" w:tplc="3E964F94" w:tentative="1">
      <w:start w:val="1"/>
      <w:numFmt w:val="bullet"/>
      <w:lvlText w:val="•"/>
      <w:lvlJc w:val="left"/>
      <w:pPr>
        <w:tabs>
          <w:tab w:val="num" w:pos="5040"/>
        </w:tabs>
        <w:ind w:left="5040" w:hanging="360"/>
      </w:pPr>
      <w:rPr>
        <w:rFonts w:ascii="Arial" w:hAnsi="Arial" w:hint="default"/>
      </w:rPr>
    </w:lvl>
    <w:lvl w:ilvl="7" w:tplc="35EABC60" w:tentative="1">
      <w:start w:val="1"/>
      <w:numFmt w:val="bullet"/>
      <w:lvlText w:val="•"/>
      <w:lvlJc w:val="left"/>
      <w:pPr>
        <w:tabs>
          <w:tab w:val="num" w:pos="5760"/>
        </w:tabs>
        <w:ind w:left="5760" w:hanging="360"/>
      </w:pPr>
      <w:rPr>
        <w:rFonts w:ascii="Arial" w:hAnsi="Arial" w:hint="default"/>
      </w:rPr>
    </w:lvl>
    <w:lvl w:ilvl="8" w:tplc="54BABB7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7D4570"/>
    <w:multiLevelType w:val="multilevel"/>
    <w:tmpl w:val="1AB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866E9"/>
    <w:multiLevelType w:val="hybridMultilevel"/>
    <w:tmpl w:val="6EC29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33B51"/>
    <w:multiLevelType w:val="hybridMultilevel"/>
    <w:tmpl w:val="E6E43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73EE5"/>
    <w:multiLevelType w:val="hybridMultilevel"/>
    <w:tmpl w:val="64F0B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215F0"/>
    <w:multiLevelType w:val="hybridMultilevel"/>
    <w:tmpl w:val="A64C2CE2"/>
    <w:lvl w:ilvl="0" w:tplc="422600BA">
      <w:start w:val="1"/>
      <w:numFmt w:val="bullet"/>
      <w:lvlText w:val="•"/>
      <w:lvlJc w:val="left"/>
      <w:pPr>
        <w:tabs>
          <w:tab w:val="num" w:pos="720"/>
        </w:tabs>
        <w:ind w:left="720" w:hanging="360"/>
      </w:pPr>
      <w:rPr>
        <w:rFonts w:ascii="Arial" w:hAnsi="Arial" w:hint="default"/>
      </w:rPr>
    </w:lvl>
    <w:lvl w:ilvl="1" w:tplc="461C2A68" w:tentative="1">
      <w:start w:val="1"/>
      <w:numFmt w:val="bullet"/>
      <w:lvlText w:val="•"/>
      <w:lvlJc w:val="left"/>
      <w:pPr>
        <w:tabs>
          <w:tab w:val="num" w:pos="1440"/>
        </w:tabs>
        <w:ind w:left="1440" w:hanging="360"/>
      </w:pPr>
      <w:rPr>
        <w:rFonts w:ascii="Arial" w:hAnsi="Arial" w:hint="default"/>
      </w:rPr>
    </w:lvl>
    <w:lvl w:ilvl="2" w:tplc="24D8BE5A" w:tentative="1">
      <w:start w:val="1"/>
      <w:numFmt w:val="bullet"/>
      <w:lvlText w:val="•"/>
      <w:lvlJc w:val="left"/>
      <w:pPr>
        <w:tabs>
          <w:tab w:val="num" w:pos="2160"/>
        </w:tabs>
        <w:ind w:left="2160" w:hanging="360"/>
      </w:pPr>
      <w:rPr>
        <w:rFonts w:ascii="Arial" w:hAnsi="Arial" w:hint="default"/>
      </w:rPr>
    </w:lvl>
    <w:lvl w:ilvl="3" w:tplc="FF920C4A" w:tentative="1">
      <w:start w:val="1"/>
      <w:numFmt w:val="bullet"/>
      <w:lvlText w:val="•"/>
      <w:lvlJc w:val="left"/>
      <w:pPr>
        <w:tabs>
          <w:tab w:val="num" w:pos="2880"/>
        </w:tabs>
        <w:ind w:left="2880" w:hanging="360"/>
      </w:pPr>
      <w:rPr>
        <w:rFonts w:ascii="Arial" w:hAnsi="Arial" w:hint="default"/>
      </w:rPr>
    </w:lvl>
    <w:lvl w:ilvl="4" w:tplc="BA1C5B12" w:tentative="1">
      <w:start w:val="1"/>
      <w:numFmt w:val="bullet"/>
      <w:lvlText w:val="•"/>
      <w:lvlJc w:val="left"/>
      <w:pPr>
        <w:tabs>
          <w:tab w:val="num" w:pos="3600"/>
        </w:tabs>
        <w:ind w:left="3600" w:hanging="360"/>
      </w:pPr>
      <w:rPr>
        <w:rFonts w:ascii="Arial" w:hAnsi="Arial" w:hint="default"/>
      </w:rPr>
    </w:lvl>
    <w:lvl w:ilvl="5" w:tplc="48787398" w:tentative="1">
      <w:start w:val="1"/>
      <w:numFmt w:val="bullet"/>
      <w:lvlText w:val="•"/>
      <w:lvlJc w:val="left"/>
      <w:pPr>
        <w:tabs>
          <w:tab w:val="num" w:pos="4320"/>
        </w:tabs>
        <w:ind w:left="4320" w:hanging="360"/>
      </w:pPr>
      <w:rPr>
        <w:rFonts w:ascii="Arial" w:hAnsi="Arial" w:hint="default"/>
      </w:rPr>
    </w:lvl>
    <w:lvl w:ilvl="6" w:tplc="F4DAE302" w:tentative="1">
      <w:start w:val="1"/>
      <w:numFmt w:val="bullet"/>
      <w:lvlText w:val="•"/>
      <w:lvlJc w:val="left"/>
      <w:pPr>
        <w:tabs>
          <w:tab w:val="num" w:pos="5040"/>
        </w:tabs>
        <w:ind w:left="5040" w:hanging="360"/>
      </w:pPr>
      <w:rPr>
        <w:rFonts w:ascii="Arial" w:hAnsi="Arial" w:hint="default"/>
      </w:rPr>
    </w:lvl>
    <w:lvl w:ilvl="7" w:tplc="4FE43968" w:tentative="1">
      <w:start w:val="1"/>
      <w:numFmt w:val="bullet"/>
      <w:lvlText w:val="•"/>
      <w:lvlJc w:val="left"/>
      <w:pPr>
        <w:tabs>
          <w:tab w:val="num" w:pos="5760"/>
        </w:tabs>
        <w:ind w:left="5760" w:hanging="360"/>
      </w:pPr>
      <w:rPr>
        <w:rFonts w:ascii="Arial" w:hAnsi="Arial" w:hint="default"/>
      </w:rPr>
    </w:lvl>
    <w:lvl w:ilvl="8" w:tplc="DD5E03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95E6BB2"/>
    <w:multiLevelType w:val="hybridMultilevel"/>
    <w:tmpl w:val="BE266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33524F"/>
    <w:multiLevelType w:val="multilevel"/>
    <w:tmpl w:val="76AC080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10"/>
  </w:num>
  <w:num w:numId="3">
    <w:abstractNumId w:val="21"/>
  </w:num>
  <w:num w:numId="4">
    <w:abstractNumId w:val="5"/>
  </w:num>
  <w:num w:numId="5">
    <w:abstractNumId w:val="25"/>
  </w:num>
  <w:num w:numId="6">
    <w:abstractNumId w:val="14"/>
  </w:num>
  <w:num w:numId="7">
    <w:abstractNumId w:val="6"/>
  </w:num>
  <w:num w:numId="8">
    <w:abstractNumId w:val="19"/>
  </w:num>
  <w:num w:numId="9">
    <w:abstractNumId w:val="9"/>
  </w:num>
  <w:num w:numId="10">
    <w:abstractNumId w:val="11"/>
  </w:num>
  <w:num w:numId="11">
    <w:abstractNumId w:val="17"/>
  </w:num>
  <w:num w:numId="12">
    <w:abstractNumId w:val="18"/>
  </w:num>
  <w:num w:numId="13">
    <w:abstractNumId w:val="0"/>
  </w:num>
  <w:num w:numId="14">
    <w:abstractNumId w:val="16"/>
  </w:num>
  <w:num w:numId="15">
    <w:abstractNumId w:val="8"/>
  </w:num>
  <w:num w:numId="16">
    <w:abstractNumId w:val="20"/>
  </w:num>
  <w:num w:numId="17">
    <w:abstractNumId w:val="26"/>
  </w:num>
  <w:num w:numId="18">
    <w:abstractNumId w:val="13"/>
  </w:num>
  <w:num w:numId="19">
    <w:abstractNumId w:val="7"/>
  </w:num>
  <w:num w:numId="20">
    <w:abstractNumId w:val="22"/>
  </w:num>
  <w:num w:numId="21">
    <w:abstractNumId w:val="1"/>
  </w:num>
  <w:num w:numId="22">
    <w:abstractNumId w:val="4"/>
  </w:num>
  <w:num w:numId="23">
    <w:abstractNumId w:val="23"/>
  </w:num>
  <w:num w:numId="24">
    <w:abstractNumId w:val="15"/>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3"/>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shank gupta">
    <w15:presenceInfo w15:providerId="Windows Live" w15:userId="4d24c8bc06228125"/>
  </w15:person>
  <w15:person w15:author="sowmya setty">
    <w15:presenceInfo w15:providerId="Windows Live" w15:userId="67b23fd83f6ae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FD"/>
    <w:rsid w:val="00010A22"/>
    <w:rsid w:val="00056B48"/>
    <w:rsid w:val="000860EA"/>
    <w:rsid w:val="00146E18"/>
    <w:rsid w:val="001639B1"/>
    <w:rsid w:val="001A3FD5"/>
    <w:rsid w:val="001F6C35"/>
    <w:rsid w:val="00205B9A"/>
    <w:rsid w:val="00212C80"/>
    <w:rsid w:val="00233AC8"/>
    <w:rsid w:val="00257C12"/>
    <w:rsid w:val="002878F8"/>
    <w:rsid w:val="002D736A"/>
    <w:rsid w:val="002F2C3B"/>
    <w:rsid w:val="002F6DF0"/>
    <w:rsid w:val="00303B3E"/>
    <w:rsid w:val="0036627F"/>
    <w:rsid w:val="00390795"/>
    <w:rsid w:val="003A0710"/>
    <w:rsid w:val="003A37FC"/>
    <w:rsid w:val="003C6A67"/>
    <w:rsid w:val="00405FE3"/>
    <w:rsid w:val="00413551"/>
    <w:rsid w:val="00431453"/>
    <w:rsid w:val="004F400A"/>
    <w:rsid w:val="005343FD"/>
    <w:rsid w:val="00536D3F"/>
    <w:rsid w:val="005C1DF1"/>
    <w:rsid w:val="005C1FFE"/>
    <w:rsid w:val="005F198D"/>
    <w:rsid w:val="00634923"/>
    <w:rsid w:val="00654D06"/>
    <w:rsid w:val="00655ECD"/>
    <w:rsid w:val="006A5ED3"/>
    <w:rsid w:val="007610CB"/>
    <w:rsid w:val="0078787F"/>
    <w:rsid w:val="007F6E95"/>
    <w:rsid w:val="008A0C53"/>
    <w:rsid w:val="008F7942"/>
    <w:rsid w:val="00901A8D"/>
    <w:rsid w:val="00921C80"/>
    <w:rsid w:val="009565BE"/>
    <w:rsid w:val="009847F5"/>
    <w:rsid w:val="00A1326B"/>
    <w:rsid w:val="00A172B3"/>
    <w:rsid w:val="00A26B6F"/>
    <w:rsid w:val="00A61E31"/>
    <w:rsid w:val="00A87CA7"/>
    <w:rsid w:val="00AB33C8"/>
    <w:rsid w:val="00AB7F2B"/>
    <w:rsid w:val="00B107B9"/>
    <w:rsid w:val="00C027F3"/>
    <w:rsid w:val="00C30538"/>
    <w:rsid w:val="00C31985"/>
    <w:rsid w:val="00C3382F"/>
    <w:rsid w:val="00C61BAD"/>
    <w:rsid w:val="00C83177"/>
    <w:rsid w:val="00CE0EE9"/>
    <w:rsid w:val="00D427C2"/>
    <w:rsid w:val="00D90E43"/>
    <w:rsid w:val="00DB5311"/>
    <w:rsid w:val="00DD0BD2"/>
    <w:rsid w:val="00DE7166"/>
    <w:rsid w:val="00E2711E"/>
    <w:rsid w:val="00E46346"/>
    <w:rsid w:val="00F14F3F"/>
    <w:rsid w:val="00F82720"/>
    <w:rsid w:val="00FB0C21"/>
    <w:rsid w:val="00FC57A5"/>
    <w:rsid w:val="00FE396B"/>
    <w:rsid w:val="00FF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3EC0"/>
  <w15:docId w15:val="{70F8457C-F2B4-42F9-ABB1-83A6415D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FD"/>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3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9847F5"/>
    <w:pPr>
      <w:spacing w:before="100" w:beforeAutospacing="1" w:after="100" w:afterAutospacing="1" w:line="240" w:lineRule="auto"/>
      <w:outlineLvl w:val="4"/>
    </w:pPr>
    <w:rPr>
      <w:b/>
      <w:bCs/>
      <w:sz w:val="20"/>
      <w:szCs w:val="20"/>
    </w:rPr>
  </w:style>
  <w:style w:type="paragraph" w:styleId="Heading6">
    <w:name w:val="heading 6"/>
    <w:basedOn w:val="Normal"/>
    <w:next w:val="Normal"/>
    <w:link w:val="Heading6Char"/>
    <w:uiPriority w:val="9"/>
    <w:semiHidden/>
    <w:unhideWhenUsed/>
    <w:qFormat/>
    <w:rsid w:val="008A0C5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3B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3B3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3FD"/>
    <w:pPr>
      <w:spacing w:before="100" w:beforeAutospacing="1" w:after="100" w:afterAutospacing="1" w:line="240" w:lineRule="auto"/>
    </w:pPr>
  </w:style>
  <w:style w:type="character" w:styleId="Hyperlink">
    <w:name w:val="Hyperlink"/>
    <w:basedOn w:val="DefaultParagraphFont"/>
    <w:uiPriority w:val="99"/>
    <w:unhideWhenUsed/>
    <w:rsid w:val="005343FD"/>
    <w:rPr>
      <w:color w:val="0000FF"/>
      <w:u w:val="single"/>
    </w:rPr>
  </w:style>
  <w:style w:type="character" w:styleId="Strong">
    <w:name w:val="Strong"/>
    <w:basedOn w:val="DefaultParagraphFont"/>
    <w:uiPriority w:val="22"/>
    <w:qFormat/>
    <w:rsid w:val="003A37FC"/>
    <w:rPr>
      <w:b/>
      <w:bCs/>
    </w:rPr>
  </w:style>
  <w:style w:type="paragraph" w:styleId="ListParagraph">
    <w:name w:val="List Paragraph"/>
    <w:basedOn w:val="Normal"/>
    <w:uiPriority w:val="34"/>
    <w:qFormat/>
    <w:rsid w:val="007F6E95"/>
    <w:pPr>
      <w:ind w:left="720"/>
      <w:contextualSpacing/>
    </w:pPr>
  </w:style>
  <w:style w:type="paragraph" w:styleId="BalloonText">
    <w:name w:val="Balloon Text"/>
    <w:basedOn w:val="Normal"/>
    <w:link w:val="BalloonTextChar"/>
    <w:uiPriority w:val="99"/>
    <w:semiHidden/>
    <w:unhideWhenUsed/>
    <w:rsid w:val="00F14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3F"/>
    <w:rPr>
      <w:rFonts w:ascii="Tahoma" w:eastAsia="Times New Roman" w:hAnsi="Tahoma" w:cs="Tahoma"/>
      <w:sz w:val="16"/>
      <w:szCs w:val="16"/>
    </w:rPr>
  </w:style>
  <w:style w:type="character" w:customStyle="1" w:styleId="a">
    <w:name w:val="_"/>
    <w:basedOn w:val="DefaultParagraphFont"/>
    <w:rsid w:val="005F198D"/>
  </w:style>
  <w:style w:type="character" w:customStyle="1" w:styleId="ls9">
    <w:name w:val="ls9"/>
    <w:basedOn w:val="DefaultParagraphFont"/>
    <w:rsid w:val="005F198D"/>
  </w:style>
  <w:style w:type="character" w:customStyle="1" w:styleId="lsb">
    <w:name w:val="lsb"/>
    <w:basedOn w:val="DefaultParagraphFont"/>
    <w:rsid w:val="005F198D"/>
  </w:style>
  <w:style w:type="character" w:customStyle="1" w:styleId="ff5">
    <w:name w:val="ff5"/>
    <w:basedOn w:val="DefaultParagraphFont"/>
    <w:rsid w:val="005F198D"/>
  </w:style>
  <w:style w:type="character" w:customStyle="1" w:styleId="mwe-math-mathml-inline">
    <w:name w:val="mwe-math-mathml-inline"/>
    <w:basedOn w:val="DefaultParagraphFont"/>
    <w:rsid w:val="002D736A"/>
  </w:style>
  <w:style w:type="character" w:styleId="Emphasis">
    <w:name w:val="Emphasis"/>
    <w:basedOn w:val="DefaultParagraphFont"/>
    <w:uiPriority w:val="20"/>
    <w:qFormat/>
    <w:rsid w:val="002D736A"/>
    <w:rPr>
      <w:i/>
      <w:iCs/>
    </w:rPr>
  </w:style>
  <w:style w:type="character" w:customStyle="1" w:styleId="Heading5Char">
    <w:name w:val="Heading 5 Char"/>
    <w:basedOn w:val="DefaultParagraphFont"/>
    <w:link w:val="Heading5"/>
    <w:uiPriority w:val="9"/>
    <w:rsid w:val="009847F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8A0C53"/>
    <w:rPr>
      <w:rFonts w:asciiTheme="majorHAnsi" w:eastAsiaTheme="majorEastAsia" w:hAnsiTheme="majorHAnsi" w:cstheme="majorBidi"/>
      <w:i/>
      <w:iCs/>
      <w:color w:val="243F60" w:themeColor="accent1" w:themeShade="7F"/>
      <w:sz w:val="24"/>
      <w:szCs w:val="24"/>
    </w:rPr>
  </w:style>
  <w:style w:type="character" w:customStyle="1" w:styleId="nowrap">
    <w:name w:val="nowrap"/>
    <w:basedOn w:val="DefaultParagraphFont"/>
    <w:rsid w:val="008A0C53"/>
  </w:style>
  <w:style w:type="paragraph" w:styleId="BodyTextIndent">
    <w:name w:val="Body Text Indent"/>
    <w:basedOn w:val="Normal"/>
    <w:link w:val="BodyTextIndentChar"/>
    <w:uiPriority w:val="99"/>
    <w:unhideWhenUsed/>
    <w:rsid w:val="00405FE3"/>
    <w:pPr>
      <w:ind w:left="360"/>
    </w:pPr>
  </w:style>
  <w:style w:type="character" w:customStyle="1" w:styleId="BodyTextIndentChar">
    <w:name w:val="Body Text Indent Char"/>
    <w:basedOn w:val="DefaultParagraphFont"/>
    <w:link w:val="BodyTextIndent"/>
    <w:uiPriority w:val="99"/>
    <w:rsid w:val="00405FE3"/>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3B3E"/>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303B3E"/>
  </w:style>
  <w:style w:type="character" w:customStyle="1" w:styleId="BodyTextChar">
    <w:name w:val="Body Text Char"/>
    <w:basedOn w:val="DefaultParagraphFont"/>
    <w:link w:val="BodyText"/>
    <w:uiPriority w:val="99"/>
    <w:semiHidden/>
    <w:rsid w:val="00303B3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03B3E"/>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303B3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03B3E"/>
    <w:rPr>
      <w:rFonts w:asciiTheme="majorHAnsi" w:eastAsiaTheme="majorEastAsia" w:hAnsiTheme="majorHAnsi" w:cstheme="majorBidi"/>
      <w:color w:val="404040" w:themeColor="text1" w:themeTint="BF"/>
      <w:sz w:val="20"/>
      <w:szCs w:val="20"/>
    </w:rPr>
  </w:style>
  <w:style w:type="character" w:styleId="FollowedHyperlink">
    <w:name w:val="FollowedHyperlink"/>
    <w:basedOn w:val="DefaultParagraphFont"/>
    <w:uiPriority w:val="99"/>
    <w:semiHidden/>
    <w:unhideWhenUsed/>
    <w:rsid w:val="000860EA"/>
    <w:rPr>
      <w:color w:val="800080" w:themeColor="followedHyperlink"/>
      <w:u w:val="single"/>
    </w:rPr>
  </w:style>
  <w:style w:type="paragraph" w:styleId="Header">
    <w:name w:val="header"/>
    <w:basedOn w:val="Normal"/>
    <w:link w:val="HeaderChar"/>
    <w:uiPriority w:val="99"/>
    <w:unhideWhenUsed/>
    <w:rsid w:val="00787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8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7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8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9841">
      <w:bodyDiv w:val="1"/>
      <w:marLeft w:val="0"/>
      <w:marRight w:val="0"/>
      <w:marTop w:val="0"/>
      <w:marBottom w:val="0"/>
      <w:divBdr>
        <w:top w:val="none" w:sz="0" w:space="0" w:color="auto"/>
        <w:left w:val="none" w:sz="0" w:space="0" w:color="auto"/>
        <w:bottom w:val="none" w:sz="0" w:space="0" w:color="auto"/>
        <w:right w:val="none" w:sz="0" w:space="0" w:color="auto"/>
      </w:divBdr>
    </w:div>
    <w:div w:id="260143884">
      <w:bodyDiv w:val="1"/>
      <w:marLeft w:val="0"/>
      <w:marRight w:val="0"/>
      <w:marTop w:val="0"/>
      <w:marBottom w:val="0"/>
      <w:divBdr>
        <w:top w:val="none" w:sz="0" w:space="0" w:color="auto"/>
        <w:left w:val="none" w:sz="0" w:space="0" w:color="auto"/>
        <w:bottom w:val="none" w:sz="0" w:space="0" w:color="auto"/>
        <w:right w:val="none" w:sz="0" w:space="0" w:color="auto"/>
      </w:divBdr>
    </w:div>
    <w:div w:id="322244931">
      <w:bodyDiv w:val="1"/>
      <w:marLeft w:val="0"/>
      <w:marRight w:val="0"/>
      <w:marTop w:val="0"/>
      <w:marBottom w:val="0"/>
      <w:divBdr>
        <w:top w:val="none" w:sz="0" w:space="0" w:color="auto"/>
        <w:left w:val="none" w:sz="0" w:space="0" w:color="auto"/>
        <w:bottom w:val="none" w:sz="0" w:space="0" w:color="auto"/>
        <w:right w:val="none" w:sz="0" w:space="0" w:color="auto"/>
      </w:divBdr>
    </w:div>
    <w:div w:id="343440405">
      <w:bodyDiv w:val="1"/>
      <w:marLeft w:val="0"/>
      <w:marRight w:val="0"/>
      <w:marTop w:val="0"/>
      <w:marBottom w:val="0"/>
      <w:divBdr>
        <w:top w:val="none" w:sz="0" w:space="0" w:color="auto"/>
        <w:left w:val="none" w:sz="0" w:space="0" w:color="auto"/>
        <w:bottom w:val="none" w:sz="0" w:space="0" w:color="auto"/>
        <w:right w:val="none" w:sz="0" w:space="0" w:color="auto"/>
      </w:divBdr>
      <w:divsChild>
        <w:div w:id="1899583408">
          <w:marLeft w:val="360"/>
          <w:marRight w:val="0"/>
          <w:marTop w:val="200"/>
          <w:marBottom w:val="0"/>
          <w:divBdr>
            <w:top w:val="none" w:sz="0" w:space="0" w:color="auto"/>
            <w:left w:val="none" w:sz="0" w:space="0" w:color="auto"/>
            <w:bottom w:val="none" w:sz="0" w:space="0" w:color="auto"/>
            <w:right w:val="none" w:sz="0" w:space="0" w:color="auto"/>
          </w:divBdr>
        </w:div>
      </w:divsChild>
    </w:div>
    <w:div w:id="447434544">
      <w:bodyDiv w:val="1"/>
      <w:marLeft w:val="0"/>
      <w:marRight w:val="0"/>
      <w:marTop w:val="0"/>
      <w:marBottom w:val="0"/>
      <w:divBdr>
        <w:top w:val="none" w:sz="0" w:space="0" w:color="auto"/>
        <w:left w:val="none" w:sz="0" w:space="0" w:color="auto"/>
        <w:bottom w:val="none" w:sz="0" w:space="0" w:color="auto"/>
        <w:right w:val="none" w:sz="0" w:space="0" w:color="auto"/>
      </w:divBdr>
      <w:divsChild>
        <w:div w:id="1878273460">
          <w:marLeft w:val="360"/>
          <w:marRight w:val="0"/>
          <w:marTop w:val="200"/>
          <w:marBottom w:val="0"/>
          <w:divBdr>
            <w:top w:val="none" w:sz="0" w:space="0" w:color="auto"/>
            <w:left w:val="none" w:sz="0" w:space="0" w:color="auto"/>
            <w:bottom w:val="none" w:sz="0" w:space="0" w:color="auto"/>
            <w:right w:val="none" w:sz="0" w:space="0" w:color="auto"/>
          </w:divBdr>
        </w:div>
        <w:div w:id="1567495604">
          <w:marLeft w:val="360"/>
          <w:marRight w:val="0"/>
          <w:marTop w:val="200"/>
          <w:marBottom w:val="0"/>
          <w:divBdr>
            <w:top w:val="none" w:sz="0" w:space="0" w:color="auto"/>
            <w:left w:val="none" w:sz="0" w:space="0" w:color="auto"/>
            <w:bottom w:val="none" w:sz="0" w:space="0" w:color="auto"/>
            <w:right w:val="none" w:sz="0" w:space="0" w:color="auto"/>
          </w:divBdr>
        </w:div>
      </w:divsChild>
    </w:div>
    <w:div w:id="455410942">
      <w:bodyDiv w:val="1"/>
      <w:marLeft w:val="0"/>
      <w:marRight w:val="0"/>
      <w:marTop w:val="0"/>
      <w:marBottom w:val="0"/>
      <w:divBdr>
        <w:top w:val="none" w:sz="0" w:space="0" w:color="auto"/>
        <w:left w:val="none" w:sz="0" w:space="0" w:color="auto"/>
        <w:bottom w:val="none" w:sz="0" w:space="0" w:color="auto"/>
        <w:right w:val="none" w:sz="0" w:space="0" w:color="auto"/>
      </w:divBdr>
      <w:divsChild>
        <w:div w:id="1874687786">
          <w:marLeft w:val="360"/>
          <w:marRight w:val="0"/>
          <w:marTop w:val="200"/>
          <w:marBottom w:val="0"/>
          <w:divBdr>
            <w:top w:val="none" w:sz="0" w:space="0" w:color="auto"/>
            <w:left w:val="none" w:sz="0" w:space="0" w:color="auto"/>
            <w:bottom w:val="none" w:sz="0" w:space="0" w:color="auto"/>
            <w:right w:val="none" w:sz="0" w:space="0" w:color="auto"/>
          </w:divBdr>
        </w:div>
        <w:div w:id="527330101">
          <w:marLeft w:val="360"/>
          <w:marRight w:val="0"/>
          <w:marTop w:val="200"/>
          <w:marBottom w:val="0"/>
          <w:divBdr>
            <w:top w:val="none" w:sz="0" w:space="0" w:color="auto"/>
            <w:left w:val="none" w:sz="0" w:space="0" w:color="auto"/>
            <w:bottom w:val="none" w:sz="0" w:space="0" w:color="auto"/>
            <w:right w:val="none" w:sz="0" w:space="0" w:color="auto"/>
          </w:divBdr>
        </w:div>
        <w:div w:id="1828086455">
          <w:marLeft w:val="360"/>
          <w:marRight w:val="0"/>
          <w:marTop w:val="200"/>
          <w:marBottom w:val="0"/>
          <w:divBdr>
            <w:top w:val="none" w:sz="0" w:space="0" w:color="auto"/>
            <w:left w:val="none" w:sz="0" w:space="0" w:color="auto"/>
            <w:bottom w:val="none" w:sz="0" w:space="0" w:color="auto"/>
            <w:right w:val="none" w:sz="0" w:space="0" w:color="auto"/>
          </w:divBdr>
        </w:div>
      </w:divsChild>
    </w:div>
    <w:div w:id="484860081">
      <w:bodyDiv w:val="1"/>
      <w:marLeft w:val="0"/>
      <w:marRight w:val="0"/>
      <w:marTop w:val="0"/>
      <w:marBottom w:val="0"/>
      <w:divBdr>
        <w:top w:val="none" w:sz="0" w:space="0" w:color="auto"/>
        <w:left w:val="none" w:sz="0" w:space="0" w:color="auto"/>
        <w:bottom w:val="none" w:sz="0" w:space="0" w:color="auto"/>
        <w:right w:val="none" w:sz="0" w:space="0" w:color="auto"/>
      </w:divBdr>
      <w:divsChild>
        <w:div w:id="1192960486">
          <w:marLeft w:val="360"/>
          <w:marRight w:val="0"/>
          <w:marTop w:val="200"/>
          <w:marBottom w:val="0"/>
          <w:divBdr>
            <w:top w:val="none" w:sz="0" w:space="0" w:color="auto"/>
            <w:left w:val="none" w:sz="0" w:space="0" w:color="auto"/>
            <w:bottom w:val="none" w:sz="0" w:space="0" w:color="auto"/>
            <w:right w:val="none" w:sz="0" w:space="0" w:color="auto"/>
          </w:divBdr>
        </w:div>
        <w:div w:id="2080210675">
          <w:marLeft w:val="360"/>
          <w:marRight w:val="0"/>
          <w:marTop w:val="200"/>
          <w:marBottom w:val="0"/>
          <w:divBdr>
            <w:top w:val="none" w:sz="0" w:space="0" w:color="auto"/>
            <w:left w:val="none" w:sz="0" w:space="0" w:color="auto"/>
            <w:bottom w:val="none" w:sz="0" w:space="0" w:color="auto"/>
            <w:right w:val="none" w:sz="0" w:space="0" w:color="auto"/>
          </w:divBdr>
        </w:div>
        <w:div w:id="1625769830">
          <w:marLeft w:val="360"/>
          <w:marRight w:val="0"/>
          <w:marTop w:val="200"/>
          <w:marBottom w:val="0"/>
          <w:divBdr>
            <w:top w:val="none" w:sz="0" w:space="0" w:color="auto"/>
            <w:left w:val="none" w:sz="0" w:space="0" w:color="auto"/>
            <w:bottom w:val="none" w:sz="0" w:space="0" w:color="auto"/>
            <w:right w:val="none" w:sz="0" w:space="0" w:color="auto"/>
          </w:divBdr>
        </w:div>
        <w:div w:id="695085460">
          <w:marLeft w:val="360"/>
          <w:marRight w:val="0"/>
          <w:marTop w:val="200"/>
          <w:marBottom w:val="0"/>
          <w:divBdr>
            <w:top w:val="none" w:sz="0" w:space="0" w:color="auto"/>
            <w:left w:val="none" w:sz="0" w:space="0" w:color="auto"/>
            <w:bottom w:val="none" w:sz="0" w:space="0" w:color="auto"/>
            <w:right w:val="none" w:sz="0" w:space="0" w:color="auto"/>
          </w:divBdr>
        </w:div>
      </w:divsChild>
    </w:div>
    <w:div w:id="642545458">
      <w:bodyDiv w:val="1"/>
      <w:marLeft w:val="0"/>
      <w:marRight w:val="0"/>
      <w:marTop w:val="0"/>
      <w:marBottom w:val="0"/>
      <w:divBdr>
        <w:top w:val="none" w:sz="0" w:space="0" w:color="auto"/>
        <w:left w:val="none" w:sz="0" w:space="0" w:color="auto"/>
        <w:bottom w:val="none" w:sz="0" w:space="0" w:color="auto"/>
        <w:right w:val="none" w:sz="0" w:space="0" w:color="auto"/>
      </w:divBdr>
    </w:div>
    <w:div w:id="696734711">
      <w:bodyDiv w:val="1"/>
      <w:marLeft w:val="0"/>
      <w:marRight w:val="0"/>
      <w:marTop w:val="0"/>
      <w:marBottom w:val="0"/>
      <w:divBdr>
        <w:top w:val="none" w:sz="0" w:space="0" w:color="auto"/>
        <w:left w:val="none" w:sz="0" w:space="0" w:color="auto"/>
        <w:bottom w:val="none" w:sz="0" w:space="0" w:color="auto"/>
        <w:right w:val="none" w:sz="0" w:space="0" w:color="auto"/>
      </w:divBdr>
      <w:divsChild>
        <w:div w:id="834758866">
          <w:marLeft w:val="360"/>
          <w:marRight w:val="0"/>
          <w:marTop w:val="200"/>
          <w:marBottom w:val="0"/>
          <w:divBdr>
            <w:top w:val="none" w:sz="0" w:space="0" w:color="auto"/>
            <w:left w:val="none" w:sz="0" w:space="0" w:color="auto"/>
            <w:bottom w:val="none" w:sz="0" w:space="0" w:color="auto"/>
            <w:right w:val="none" w:sz="0" w:space="0" w:color="auto"/>
          </w:divBdr>
        </w:div>
        <w:div w:id="1589267616">
          <w:marLeft w:val="360"/>
          <w:marRight w:val="0"/>
          <w:marTop w:val="200"/>
          <w:marBottom w:val="0"/>
          <w:divBdr>
            <w:top w:val="none" w:sz="0" w:space="0" w:color="auto"/>
            <w:left w:val="none" w:sz="0" w:space="0" w:color="auto"/>
            <w:bottom w:val="none" w:sz="0" w:space="0" w:color="auto"/>
            <w:right w:val="none" w:sz="0" w:space="0" w:color="auto"/>
          </w:divBdr>
        </w:div>
        <w:div w:id="1191914091">
          <w:marLeft w:val="360"/>
          <w:marRight w:val="0"/>
          <w:marTop w:val="200"/>
          <w:marBottom w:val="0"/>
          <w:divBdr>
            <w:top w:val="none" w:sz="0" w:space="0" w:color="auto"/>
            <w:left w:val="none" w:sz="0" w:space="0" w:color="auto"/>
            <w:bottom w:val="none" w:sz="0" w:space="0" w:color="auto"/>
            <w:right w:val="none" w:sz="0" w:space="0" w:color="auto"/>
          </w:divBdr>
        </w:div>
        <w:div w:id="1870534038">
          <w:marLeft w:val="360"/>
          <w:marRight w:val="0"/>
          <w:marTop w:val="200"/>
          <w:marBottom w:val="0"/>
          <w:divBdr>
            <w:top w:val="none" w:sz="0" w:space="0" w:color="auto"/>
            <w:left w:val="none" w:sz="0" w:space="0" w:color="auto"/>
            <w:bottom w:val="none" w:sz="0" w:space="0" w:color="auto"/>
            <w:right w:val="none" w:sz="0" w:space="0" w:color="auto"/>
          </w:divBdr>
        </w:div>
      </w:divsChild>
    </w:div>
    <w:div w:id="1092630639">
      <w:bodyDiv w:val="1"/>
      <w:marLeft w:val="0"/>
      <w:marRight w:val="0"/>
      <w:marTop w:val="0"/>
      <w:marBottom w:val="0"/>
      <w:divBdr>
        <w:top w:val="none" w:sz="0" w:space="0" w:color="auto"/>
        <w:left w:val="none" w:sz="0" w:space="0" w:color="auto"/>
        <w:bottom w:val="none" w:sz="0" w:space="0" w:color="auto"/>
        <w:right w:val="none" w:sz="0" w:space="0" w:color="auto"/>
      </w:divBdr>
    </w:div>
    <w:div w:id="1145319148">
      <w:bodyDiv w:val="1"/>
      <w:marLeft w:val="0"/>
      <w:marRight w:val="0"/>
      <w:marTop w:val="0"/>
      <w:marBottom w:val="0"/>
      <w:divBdr>
        <w:top w:val="none" w:sz="0" w:space="0" w:color="auto"/>
        <w:left w:val="none" w:sz="0" w:space="0" w:color="auto"/>
        <w:bottom w:val="none" w:sz="0" w:space="0" w:color="auto"/>
        <w:right w:val="none" w:sz="0" w:space="0" w:color="auto"/>
      </w:divBdr>
    </w:div>
    <w:div w:id="1160582822">
      <w:bodyDiv w:val="1"/>
      <w:marLeft w:val="0"/>
      <w:marRight w:val="0"/>
      <w:marTop w:val="0"/>
      <w:marBottom w:val="0"/>
      <w:divBdr>
        <w:top w:val="none" w:sz="0" w:space="0" w:color="auto"/>
        <w:left w:val="none" w:sz="0" w:space="0" w:color="auto"/>
        <w:bottom w:val="none" w:sz="0" w:space="0" w:color="auto"/>
        <w:right w:val="none" w:sz="0" w:space="0" w:color="auto"/>
      </w:divBdr>
    </w:div>
    <w:div w:id="1217279567">
      <w:bodyDiv w:val="1"/>
      <w:marLeft w:val="0"/>
      <w:marRight w:val="0"/>
      <w:marTop w:val="0"/>
      <w:marBottom w:val="0"/>
      <w:divBdr>
        <w:top w:val="none" w:sz="0" w:space="0" w:color="auto"/>
        <w:left w:val="none" w:sz="0" w:space="0" w:color="auto"/>
        <w:bottom w:val="none" w:sz="0" w:space="0" w:color="auto"/>
        <w:right w:val="none" w:sz="0" w:space="0" w:color="auto"/>
      </w:divBdr>
    </w:div>
    <w:div w:id="1239633220">
      <w:bodyDiv w:val="1"/>
      <w:marLeft w:val="0"/>
      <w:marRight w:val="0"/>
      <w:marTop w:val="0"/>
      <w:marBottom w:val="0"/>
      <w:divBdr>
        <w:top w:val="none" w:sz="0" w:space="0" w:color="auto"/>
        <w:left w:val="none" w:sz="0" w:space="0" w:color="auto"/>
        <w:bottom w:val="none" w:sz="0" w:space="0" w:color="auto"/>
        <w:right w:val="none" w:sz="0" w:space="0" w:color="auto"/>
      </w:divBdr>
    </w:div>
    <w:div w:id="1533881525">
      <w:bodyDiv w:val="1"/>
      <w:marLeft w:val="0"/>
      <w:marRight w:val="0"/>
      <w:marTop w:val="0"/>
      <w:marBottom w:val="0"/>
      <w:divBdr>
        <w:top w:val="none" w:sz="0" w:space="0" w:color="auto"/>
        <w:left w:val="none" w:sz="0" w:space="0" w:color="auto"/>
        <w:bottom w:val="none" w:sz="0" w:space="0" w:color="auto"/>
        <w:right w:val="none" w:sz="0" w:space="0" w:color="auto"/>
      </w:divBdr>
      <w:divsChild>
        <w:div w:id="1255674899">
          <w:marLeft w:val="360"/>
          <w:marRight w:val="0"/>
          <w:marTop w:val="200"/>
          <w:marBottom w:val="0"/>
          <w:divBdr>
            <w:top w:val="none" w:sz="0" w:space="0" w:color="auto"/>
            <w:left w:val="none" w:sz="0" w:space="0" w:color="auto"/>
            <w:bottom w:val="none" w:sz="0" w:space="0" w:color="auto"/>
            <w:right w:val="none" w:sz="0" w:space="0" w:color="auto"/>
          </w:divBdr>
        </w:div>
        <w:div w:id="512185819">
          <w:marLeft w:val="360"/>
          <w:marRight w:val="0"/>
          <w:marTop w:val="200"/>
          <w:marBottom w:val="0"/>
          <w:divBdr>
            <w:top w:val="none" w:sz="0" w:space="0" w:color="auto"/>
            <w:left w:val="none" w:sz="0" w:space="0" w:color="auto"/>
            <w:bottom w:val="none" w:sz="0" w:space="0" w:color="auto"/>
            <w:right w:val="none" w:sz="0" w:space="0" w:color="auto"/>
          </w:divBdr>
        </w:div>
        <w:div w:id="1274558667">
          <w:marLeft w:val="360"/>
          <w:marRight w:val="0"/>
          <w:marTop w:val="200"/>
          <w:marBottom w:val="0"/>
          <w:divBdr>
            <w:top w:val="none" w:sz="0" w:space="0" w:color="auto"/>
            <w:left w:val="none" w:sz="0" w:space="0" w:color="auto"/>
            <w:bottom w:val="none" w:sz="0" w:space="0" w:color="auto"/>
            <w:right w:val="none" w:sz="0" w:space="0" w:color="auto"/>
          </w:divBdr>
        </w:div>
      </w:divsChild>
    </w:div>
    <w:div w:id="1558473521">
      <w:bodyDiv w:val="1"/>
      <w:marLeft w:val="0"/>
      <w:marRight w:val="0"/>
      <w:marTop w:val="0"/>
      <w:marBottom w:val="0"/>
      <w:divBdr>
        <w:top w:val="none" w:sz="0" w:space="0" w:color="auto"/>
        <w:left w:val="none" w:sz="0" w:space="0" w:color="auto"/>
        <w:bottom w:val="none" w:sz="0" w:space="0" w:color="auto"/>
        <w:right w:val="none" w:sz="0" w:space="0" w:color="auto"/>
      </w:divBdr>
    </w:div>
    <w:div w:id="1595940091">
      <w:bodyDiv w:val="1"/>
      <w:marLeft w:val="0"/>
      <w:marRight w:val="0"/>
      <w:marTop w:val="0"/>
      <w:marBottom w:val="0"/>
      <w:divBdr>
        <w:top w:val="none" w:sz="0" w:space="0" w:color="auto"/>
        <w:left w:val="none" w:sz="0" w:space="0" w:color="auto"/>
        <w:bottom w:val="none" w:sz="0" w:space="0" w:color="auto"/>
        <w:right w:val="none" w:sz="0" w:space="0" w:color="auto"/>
      </w:divBdr>
    </w:div>
    <w:div w:id="1659260026">
      <w:bodyDiv w:val="1"/>
      <w:marLeft w:val="0"/>
      <w:marRight w:val="0"/>
      <w:marTop w:val="0"/>
      <w:marBottom w:val="0"/>
      <w:divBdr>
        <w:top w:val="none" w:sz="0" w:space="0" w:color="auto"/>
        <w:left w:val="none" w:sz="0" w:space="0" w:color="auto"/>
        <w:bottom w:val="none" w:sz="0" w:space="0" w:color="auto"/>
        <w:right w:val="none" w:sz="0" w:space="0" w:color="auto"/>
      </w:divBdr>
    </w:div>
    <w:div w:id="1685136014">
      <w:bodyDiv w:val="1"/>
      <w:marLeft w:val="0"/>
      <w:marRight w:val="0"/>
      <w:marTop w:val="0"/>
      <w:marBottom w:val="0"/>
      <w:divBdr>
        <w:top w:val="none" w:sz="0" w:space="0" w:color="auto"/>
        <w:left w:val="none" w:sz="0" w:space="0" w:color="auto"/>
        <w:bottom w:val="none" w:sz="0" w:space="0" w:color="auto"/>
        <w:right w:val="none" w:sz="0" w:space="0" w:color="auto"/>
      </w:divBdr>
    </w:div>
    <w:div w:id="1728070254">
      <w:bodyDiv w:val="1"/>
      <w:marLeft w:val="0"/>
      <w:marRight w:val="0"/>
      <w:marTop w:val="0"/>
      <w:marBottom w:val="0"/>
      <w:divBdr>
        <w:top w:val="none" w:sz="0" w:space="0" w:color="auto"/>
        <w:left w:val="none" w:sz="0" w:space="0" w:color="auto"/>
        <w:bottom w:val="none" w:sz="0" w:space="0" w:color="auto"/>
        <w:right w:val="none" w:sz="0" w:space="0" w:color="auto"/>
      </w:divBdr>
    </w:div>
    <w:div w:id="1753311219">
      <w:bodyDiv w:val="1"/>
      <w:marLeft w:val="0"/>
      <w:marRight w:val="0"/>
      <w:marTop w:val="0"/>
      <w:marBottom w:val="0"/>
      <w:divBdr>
        <w:top w:val="none" w:sz="0" w:space="0" w:color="auto"/>
        <w:left w:val="none" w:sz="0" w:space="0" w:color="auto"/>
        <w:bottom w:val="none" w:sz="0" w:space="0" w:color="auto"/>
        <w:right w:val="none" w:sz="0" w:space="0" w:color="auto"/>
      </w:divBdr>
    </w:div>
    <w:div w:id="1774663382">
      <w:bodyDiv w:val="1"/>
      <w:marLeft w:val="0"/>
      <w:marRight w:val="0"/>
      <w:marTop w:val="0"/>
      <w:marBottom w:val="0"/>
      <w:divBdr>
        <w:top w:val="none" w:sz="0" w:space="0" w:color="auto"/>
        <w:left w:val="none" w:sz="0" w:space="0" w:color="auto"/>
        <w:bottom w:val="none" w:sz="0" w:space="0" w:color="auto"/>
        <w:right w:val="none" w:sz="0" w:space="0" w:color="auto"/>
      </w:divBdr>
    </w:div>
    <w:div w:id="1980767669">
      <w:bodyDiv w:val="1"/>
      <w:marLeft w:val="0"/>
      <w:marRight w:val="0"/>
      <w:marTop w:val="0"/>
      <w:marBottom w:val="0"/>
      <w:divBdr>
        <w:top w:val="none" w:sz="0" w:space="0" w:color="auto"/>
        <w:left w:val="none" w:sz="0" w:space="0" w:color="auto"/>
        <w:bottom w:val="none" w:sz="0" w:space="0" w:color="auto"/>
        <w:right w:val="none" w:sz="0" w:space="0" w:color="auto"/>
      </w:divBdr>
    </w:div>
    <w:div w:id="2078936412">
      <w:bodyDiv w:val="1"/>
      <w:marLeft w:val="0"/>
      <w:marRight w:val="0"/>
      <w:marTop w:val="0"/>
      <w:marBottom w:val="0"/>
      <w:divBdr>
        <w:top w:val="none" w:sz="0" w:space="0" w:color="auto"/>
        <w:left w:val="none" w:sz="0" w:space="0" w:color="auto"/>
        <w:bottom w:val="none" w:sz="0" w:space="0" w:color="auto"/>
        <w:right w:val="none" w:sz="0" w:space="0" w:color="auto"/>
      </w:divBdr>
    </w:div>
    <w:div w:id="2105223493">
      <w:bodyDiv w:val="1"/>
      <w:marLeft w:val="0"/>
      <w:marRight w:val="0"/>
      <w:marTop w:val="0"/>
      <w:marBottom w:val="0"/>
      <w:divBdr>
        <w:top w:val="none" w:sz="0" w:space="0" w:color="auto"/>
        <w:left w:val="none" w:sz="0" w:space="0" w:color="auto"/>
        <w:bottom w:val="none" w:sz="0" w:space="0" w:color="auto"/>
        <w:right w:val="none" w:sz="0" w:space="0" w:color="auto"/>
      </w:divBdr>
    </w:div>
    <w:div w:id="214257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therosclerosis" TargetMode="External"/><Relationship Id="rId117" Type="http://schemas.openxmlformats.org/officeDocument/2006/relationships/hyperlink" Target="https://en.wikipedia.org/wiki/Inductive_bias" TargetMode="External"/><Relationship Id="rId21" Type="http://schemas.openxmlformats.org/officeDocument/2006/relationships/hyperlink" Target="https://en.wikipedia.org/wiki/Carditis" TargetMode="External"/><Relationship Id="rId42" Type="http://schemas.openxmlformats.org/officeDocument/2006/relationships/hyperlink" Target="https://en.wikipedia.org/wiki/Vascular_disease" TargetMode="External"/><Relationship Id="rId47" Type="http://schemas.openxmlformats.org/officeDocument/2006/relationships/hyperlink" Target="https://en.wikipedia.org/wiki/Renal_artery_stenosis" TargetMode="External"/><Relationship Id="rId63" Type="http://schemas.openxmlformats.org/officeDocument/2006/relationships/hyperlink" Target="https://en.wikipedia.org/wiki/Lymphocyte" TargetMode="External"/><Relationship Id="rId68" Type="http://schemas.openxmlformats.org/officeDocument/2006/relationships/hyperlink" Target="https://en.wikipedia.org/wiki/Valvular_heart_disease" TargetMode="External"/><Relationship Id="rId84" Type="http://schemas.openxmlformats.org/officeDocument/2006/relationships/hyperlink" Target="https://en.wikipedia.org/wiki/Data_mining" TargetMode="External"/><Relationship Id="rId89" Type="http://schemas.openxmlformats.org/officeDocument/2006/relationships/hyperlink" Target="https://en.wikipedia.org/wiki/Tom_M._Mitchell" TargetMode="External"/><Relationship Id="rId112" Type="http://schemas.openxmlformats.org/officeDocument/2006/relationships/hyperlink" Target="https://en.wikipedia.org/wiki/Topic_modeling" TargetMode="External"/><Relationship Id="rId133" Type="http://schemas.openxmlformats.org/officeDocument/2006/relationships/hyperlink" Target="https://en.wikipedia.org/wiki/Exploratory_data_analysis" TargetMode="External"/><Relationship Id="rId138" Type="http://schemas.openxmlformats.org/officeDocument/2006/relationships/hyperlink" Target="https://en.wikipedia.org/wiki/Singular_value_decomposition" TargetMode="External"/><Relationship Id="rId154" Type="http://schemas.openxmlformats.org/officeDocument/2006/relationships/hyperlink" Target="https://en.wikipedia.org/wiki/Complement_(set_theory)" TargetMode="External"/><Relationship Id="rId159" Type="http://schemas.openxmlformats.org/officeDocument/2006/relationships/hyperlink" Target="https://en.wikipedia.org/wiki/Independence_(probability_theory)" TargetMode="External"/><Relationship Id="rId175" Type="http://schemas.openxmlformats.org/officeDocument/2006/relationships/hyperlink" Target="https://docs.python.org/2/extending/index.html" TargetMode="External"/><Relationship Id="rId170" Type="http://schemas.openxmlformats.org/officeDocument/2006/relationships/hyperlink" Target="https://en.wikipedia.org/wiki/Logistic_regression" TargetMode="External"/><Relationship Id="rId191" Type="http://schemas.microsoft.com/office/2011/relationships/people" Target="people.xml"/><Relationship Id="rId16" Type="http://schemas.openxmlformats.org/officeDocument/2006/relationships/hyperlink" Target="https://en.wikipedia.org/wiki/Rheumatic_heart_disease" TargetMode="External"/><Relationship Id="rId107" Type="http://schemas.openxmlformats.org/officeDocument/2006/relationships/hyperlink" Target="https://en.wikipedia.org/wiki/Feature_learning" TargetMode="External"/><Relationship Id="rId11" Type="http://schemas.openxmlformats.org/officeDocument/2006/relationships/hyperlink" Target="https://en.wikipedia.org/wiki/Angina_pectoris" TargetMode="External"/><Relationship Id="rId32" Type="http://schemas.openxmlformats.org/officeDocument/2006/relationships/hyperlink" Target="https://en.wikipedia.org/wiki/Hypercholesterolaemia" TargetMode="External"/><Relationship Id="rId37" Type="http://schemas.openxmlformats.org/officeDocument/2006/relationships/hyperlink" Target="https://en.wikipedia.org/wiki/Aspirin" TargetMode="External"/><Relationship Id="rId53" Type="http://schemas.openxmlformats.org/officeDocument/2006/relationships/hyperlink" Target="https://en.wikipedia.org/wiki/Heart_failure" TargetMode="External"/><Relationship Id="rId58" Type="http://schemas.openxmlformats.org/officeDocument/2006/relationships/hyperlink" Target="https://en.wikipedia.org/wiki/Endocardium" TargetMode="External"/><Relationship Id="rId74" Type="http://schemas.openxmlformats.org/officeDocument/2006/relationships/hyperlink" Target="https://en.wikipedia.org/wiki/Branches_of_science" TargetMode="External"/><Relationship Id="rId79" Type="http://schemas.openxmlformats.org/officeDocument/2006/relationships/hyperlink" Target="https://en.wikipedia.org/wiki/Training_data" TargetMode="External"/><Relationship Id="rId102" Type="http://schemas.openxmlformats.org/officeDocument/2006/relationships/hyperlink" Target="https://en.wikipedia.org/wiki/Discrete_number" TargetMode="External"/><Relationship Id="rId123" Type="http://schemas.openxmlformats.org/officeDocument/2006/relationships/hyperlink" Target="https://www.hindawi.com/journals/misy/2018/3860146/" TargetMode="External"/><Relationship Id="rId128" Type="http://schemas.openxmlformats.org/officeDocument/2006/relationships/hyperlink" Target="https://en.wikipedia.org/wiki/Variance" TargetMode="External"/><Relationship Id="rId144" Type="http://schemas.openxmlformats.org/officeDocument/2006/relationships/hyperlink" Target="https://en.wikipedia.org/wiki/Statistics" TargetMode="External"/><Relationship Id="rId149" Type="http://schemas.openxmlformats.org/officeDocument/2006/relationships/hyperlink" Target="https://en.wikipedia.org/wiki/Selection_bias" TargetMode="External"/><Relationship Id="rId5" Type="http://schemas.openxmlformats.org/officeDocument/2006/relationships/webSettings" Target="webSettings.xml"/><Relationship Id="rId90" Type="http://schemas.openxmlformats.org/officeDocument/2006/relationships/hyperlink" Target="https://en.wikipedia.org/wiki/Operational_definition" TargetMode="External"/><Relationship Id="rId95" Type="http://schemas.openxmlformats.org/officeDocument/2006/relationships/hyperlink" Target="https://en.wikipedia.org/wiki/Support_vector_machine" TargetMode="External"/><Relationship Id="rId160" Type="http://schemas.openxmlformats.org/officeDocument/2006/relationships/hyperlink" Target="https://en.wikipedia.org/wiki/Statistical_population" TargetMode="External"/><Relationship Id="rId165" Type="http://schemas.openxmlformats.org/officeDocument/2006/relationships/hyperlink" Target="https://en.wikipedia.org/wiki/Mean_squared_error" TargetMode="External"/><Relationship Id="rId181" Type="http://schemas.openxmlformats.org/officeDocument/2006/relationships/hyperlink" Target="https://www.omicsonline.org/scholarly/sensitivity-analysis-journals-articles-ppts-list.php" TargetMode="External"/><Relationship Id="rId186" Type="http://schemas.openxmlformats.org/officeDocument/2006/relationships/image" Target="media/image15.png"/><Relationship Id="rId22" Type="http://schemas.openxmlformats.org/officeDocument/2006/relationships/hyperlink" Target="https://en.wikipedia.org/wiki/Aortic_aneurysm" TargetMode="External"/><Relationship Id="rId27" Type="http://schemas.openxmlformats.org/officeDocument/2006/relationships/hyperlink" Target="https://en.wikipedia.org/wiki/Hypertension" TargetMode="External"/><Relationship Id="rId43" Type="http://schemas.openxmlformats.org/officeDocument/2006/relationships/hyperlink" Target="https://en.wikipedia.org/wiki/Coronary_artery_disease" TargetMode="External"/><Relationship Id="rId48" Type="http://schemas.openxmlformats.org/officeDocument/2006/relationships/hyperlink" Target="https://en.wikipedia.org/wiki/Aortic_aneurysm" TargetMode="External"/><Relationship Id="rId64" Type="http://schemas.openxmlformats.org/officeDocument/2006/relationships/hyperlink" Target="https://en.wikipedia.org/wiki/Monocyte" TargetMode="External"/><Relationship Id="rId69" Type="http://schemas.openxmlformats.org/officeDocument/2006/relationships/hyperlink" Target="https://en.wikipedia.org/wiki/Congenital_heart_disease" TargetMode="External"/><Relationship Id="rId113" Type="http://schemas.openxmlformats.org/officeDocument/2006/relationships/hyperlink" Target="https://en.wikipedia.org/wiki/Natural_language" TargetMode="External"/><Relationship Id="rId118" Type="http://schemas.openxmlformats.org/officeDocument/2006/relationships/hyperlink" Target="https://en.wikipedia.org/wiki/Developmental_robotics" TargetMode="External"/><Relationship Id="rId134" Type="http://schemas.openxmlformats.org/officeDocument/2006/relationships/hyperlink" Target="https://en.wikipedia.org/wiki/Predictive_modeling" TargetMode="External"/><Relationship Id="rId139" Type="http://schemas.openxmlformats.org/officeDocument/2006/relationships/hyperlink" Target="https://en.wikipedia.org/wiki/Data_matrix_(multivariate_statistics)" TargetMode="External"/><Relationship Id="rId80" Type="http://schemas.openxmlformats.org/officeDocument/2006/relationships/hyperlink" Target="https://en.wikipedia.org/wiki/Email_filtering" TargetMode="External"/><Relationship Id="rId85" Type="http://schemas.openxmlformats.org/officeDocument/2006/relationships/hyperlink" Target="https://en.wikipedia.org/wiki/Exploratory_data_analysis" TargetMode="External"/><Relationship Id="rId150" Type="http://schemas.openxmlformats.org/officeDocument/2006/relationships/image" Target="media/image7.jpeg"/><Relationship Id="rId155" Type="http://schemas.openxmlformats.org/officeDocument/2006/relationships/hyperlink" Target="https://en.wikipedia.org/wiki/Variance" TargetMode="External"/><Relationship Id="rId171" Type="http://schemas.openxmlformats.org/officeDocument/2006/relationships/image" Target="media/image8.png"/><Relationship Id="rId176" Type="http://schemas.openxmlformats.org/officeDocument/2006/relationships/hyperlink" Target="https://docs.python.org/2/c-api/index.html" TargetMode="External"/><Relationship Id="rId192" Type="http://schemas.openxmlformats.org/officeDocument/2006/relationships/theme" Target="theme/theme1.xml"/><Relationship Id="rId12" Type="http://schemas.openxmlformats.org/officeDocument/2006/relationships/hyperlink" Target="https://en.wikipedia.org/wiki/Myocardial_infarction" TargetMode="External"/><Relationship Id="rId17" Type="http://schemas.openxmlformats.org/officeDocument/2006/relationships/hyperlink" Target="https://en.wikipedia.org/wiki/Cardiomyopathy" TargetMode="External"/><Relationship Id="rId33" Type="http://schemas.openxmlformats.org/officeDocument/2006/relationships/hyperlink" Target="https://en.wikipedia.org/wiki/Alcoholic_beverage" TargetMode="External"/><Relationship Id="rId38" Type="http://schemas.openxmlformats.org/officeDocument/2006/relationships/hyperlink" Target="https://en.wikipedia.org/wiki/List_of_causes_of_death_by_rate" TargetMode="External"/><Relationship Id="rId59" Type="http://schemas.openxmlformats.org/officeDocument/2006/relationships/hyperlink" Target="https://en.wikipedia.org/wiki/Heart_valve" TargetMode="External"/><Relationship Id="rId103" Type="http://schemas.openxmlformats.org/officeDocument/2006/relationships/hyperlink" Target="https://en.wikipedia.org/wiki/Boolean_data_type" TargetMode="External"/><Relationship Id="rId108" Type="http://schemas.openxmlformats.org/officeDocument/2006/relationships/hyperlink" Target="https://en.wikipedia.org/wiki/Dimensionality_reduction" TargetMode="External"/><Relationship Id="rId124" Type="http://schemas.openxmlformats.org/officeDocument/2006/relationships/image" Target="media/image2.png"/><Relationship Id="rId129" Type="http://schemas.openxmlformats.org/officeDocument/2006/relationships/hyperlink" Target="https://en.wikipedia.org/wiki/Orthogonal" TargetMode="External"/><Relationship Id="rId54" Type="http://schemas.openxmlformats.org/officeDocument/2006/relationships/hyperlink" Target="https://en.wikipedia.org/wiki/Pulmonary_heart_disease" TargetMode="External"/><Relationship Id="rId70" Type="http://schemas.openxmlformats.org/officeDocument/2006/relationships/hyperlink" Target="https://en.wikipedia.org/wiki/Rheumatic_heart_disease" TargetMode="External"/><Relationship Id="rId75" Type="http://schemas.openxmlformats.org/officeDocument/2006/relationships/hyperlink" Target="https://en.wikipedia.org/wiki/Algorithm" TargetMode="External"/><Relationship Id="rId91" Type="http://schemas.openxmlformats.org/officeDocument/2006/relationships/hyperlink" Target="https://en.wikipedia.org/wiki/Alan_Turing" TargetMode="External"/><Relationship Id="rId96" Type="http://schemas.openxmlformats.org/officeDocument/2006/relationships/hyperlink" Target="https://en.wikipedia.org/wiki/Linear_classifier" TargetMode="External"/><Relationship Id="rId140" Type="http://schemas.openxmlformats.org/officeDocument/2006/relationships/hyperlink" Target="https://en.wikipedia.org/wiki/Z-score" TargetMode="External"/><Relationship Id="rId145" Type="http://schemas.openxmlformats.org/officeDocument/2006/relationships/hyperlink" Target="https://en.wikipedia.org/wiki/Accuracy" TargetMode="External"/><Relationship Id="rId161" Type="http://schemas.openxmlformats.org/officeDocument/2006/relationships/hyperlink" Target="https://en.wikipedia.org/wiki/Real_number" TargetMode="External"/><Relationship Id="rId166" Type="http://schemas.openxmlformats.org/officeDocument/2006/relationships/hyperlink" Target="https://en.wikipedia.org/wiki/Expected_value" TargetMode="External"/><Relationship Id="rId182" Type="http://schemas.openxmlformats.org/officeDocument/2006/relationships/image" Target="media/image11.png"/><Relationship Id="rId187"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Peripheral_artery_disease" TargetMode="External"/><Relationship Id="rId28" Type="http://schemas.openxmlformats.org/officeDocument/2006/relationships/hyperlink" Target="https://en.wikipedia.org/wiki/Tobacco_smoking" TargetMode="External"/><Relationship Id="rId49" Type="http://schemas.openxmlformats.org/officeDocument/2006/relationships/hyperlink" Target="https://en.wikipedia.org/wiki/Cardiomyopathy" TargetMode="External"/><Relationship Id="rId114" Type="http://schemas.openxmlformats.org/officeDocument/2006/relationships/hyperlink" Target="https://en.wikipedia.org/wiki/Probability_density_function" TargetMode="External"/><Relationship Id="rId119" Type="http://schemas.openxmlformats.org/officeDocument/2006/relationships/hyperlink" Target="https://en.wikipedia.org/wiki/Robot_learning" TargetMode="External"/><Relationship Id="rId44" Type="http://schemas.openxmlformats.org/officeDocument/2006/relationships/hyperlink" Target="https://en.wikipedia.org/wiki/Peripheral_arterial_disease" TargetMode="External"/><Relationship Id="rId60" Type="http://schemas.openxmlformats.org/officeDocument/2006/relationships/hyperlink" Target="https://en.wikipedia.org/wiki/Cardiomegaly" TargetMode="External"/><Relationship Id="rId65" Type="http://schemas.openxmlformats.org/officeDocument/2006/relationships/hyperlink" Target="https://en.wikipedia.org/wiki/White_blood_cells" TargetMode="External"/><Relationship Id="rId81" Type="http://schemas.openxmlformats.org/officeDocument/2006/relationships/hyperlink" Target="https://en.wikipedia.org/wiki/Computer_vision" TargetMode="External"/><Relationship Id="rId86" Type="http://schemas.openxmlformats.org/officeDocument/2006/relationships/hyperlink" Target="https://en.wikipedia.org/wiki/Unsupervised_learning" TargetMode="External"/><Relationship Id="rId130" Type="http://schemas.openxmlformats.org/officeDocument/2006/relationships/hyperlink" Target="https://en.wikipedia.org/wiki/Linear_combination" TargetMode="External"/><Relationship Id="rId135" Type="http://schemas.openxmlformats.org/officeDocument/2006/relationships/hyperlink" Target="https://en.wikipedia.org/wiki/Eigendecomposition_of_a_matrix" TargetMode="External"/><Relationship Id="rId151" Type="http://schemas.openxmlformats.org/officeDocument/2006/relationships/hyperlink" Target="https://en.wikipedia.org/wiki/Partition_of_a_set" TargetMode="External"/><Relationship Id="rId156" Type="http://schemas.openxmlformats.org/officeDocument/2006/relationships/hyperlink" Target="https://en.wikipedia.org/wiki/Statistical_model" TargetMode="External"/><Relationship Id="rId177" Type="http://schemas.openxmlformats.org/officeDocument/2006/relationships/hyperlink" Target="https://docs.python.org/2/library/index.html" TargetMode="External"/><Relationship Id="rId172" Type="http://schemas.openxmlformats.org/officeDocument/2006/relationships/hyperlink" Target="https://www.python.org/" TargetMode="External"/><Relationship Id="rId13" Type="http://schemas.openxmlformats.org/officeDocument/2006/relationships/hyperlink" Target="https://en.wikipedia.org/wiki/Stroke" TargetMode="External"/><Relationship Id="rId18" Type="http://schemas.openxmlformats.org/officeDocument/2006/relationships/hyperlink" Target="https://en.wikipedia.org/wiki/Heart_arrhythmia" TargetMode="External"/><Relationship Id="rId39" Type="http://schemas.openxmlformats.org/officeDocument/2006/relationships/hyperlink" Target="https://en.wikipedia.org/wiki/Age_standardized_deaths" TargetMode="External"/><Relationship Id="rId109" Type="http://schemas.openxmlformats.org/officeDocument/2006/relationships/hyperlink" Target="https://en.wikipedia.org/wiki/Active_learning_(machine_learning)" TargetMode="External"/><Relationship Id="rId34" Type="http://schemas.openxmlformats.org/officeDocument/2006/relationships/hyperlink" Target="https://en.wikipedia.org/wiki/Streptococcal_pharyngitis" TargetMode="External"/><Relationship Id="rId50" Type="http://schemas.openxmlformats.org/officeDocument/2006/relationships/hyperlink" Target="https://en.wikipedia.org/wiki/Hypertensive_heart_disease" TargetMode="External"/><Relationship Id="rId55" Type="http://schemas.openxmlformats.org/officeDocument/2006/relationships/hyperlink" Target="https://en.wikipedia.org/wiki/Cardiac_dysrhythmias" TargetMode="External"/><Relationship Id="rId76" Type="http://schemas.openxmlformats.org/officeDocument/2006/relationships/hyperlink" Target="https://en.wikipedia.org/wiki/Statistical_model" TargetMode="External"/><Relationship Id="rId97" Type="http://schemas.openxmlformats.org/officeDocument/2006/relationships/hyperlink" Target="https://en.wikipedia.org/wiki/Supervised_learning" TargetMode="External"/><Relationship Id="rId104" Type="http://schemas.openxmlformats.org/officeDocument/2006/relationships/hyperlink" Target="https://en.wikipedia.org/wiki/Regression_analysis" TargetMode="External"/><Relationship Id="rId120" Type="http://schemas.openxmlformats.org/officeDocument/2006/relationships/hyperlink" Target="https://www.hindawi.com/journals/misy/2018/3860146/" TargetMode="External"/><Relationship Id="rId125" Type="http://schemas.openxmlformats.org/officeDocument/2006/relationships/image" Target="media/image3.png"/><Relationship Id="rId141" Type="http://schemas.openxmlformats.org/officeDocument/2006/relationships/image" Target="media/image5.jpeg"/><Relationship Id="rId146" Type="http://schemas.openxmlformats.org/officeDocument/2006/relationships/hyperlink" Target="https://en.wikipedia.org/wiki/Predictive_modelling" TargetMode="External"/><Relationship Id="rId167" Type="http://schemas.openxmlformats.org/officeDocument/2006/relationships/hyperlink" Target="https://en.wikipedia.org/wiki/Cross-validation_(statistics)" TargetMode="External"/><Relationship Id="rId188" Type="http://schemas.openxmlformats.org/officeDocument/2006/relationships/image" Target="media/image17.jpg"/><Relationship Id="rId7" Type="http://schemas.openxmlformats.org/officeDocument/2006/relationships/endnotes" Target="endnotes.xml"/><Relationship Id="rId71" Type="http://schemas.openxmlformats.org/officeDocument/2006/relationships/hyperlink" Target="https://en.wikipedia.org/wiki/Rheumatic_fever" TargetMode="External"/><Relationship Id="rId92" Type="http://schemas.openxmlformats.org/officeDocument/2006/relationships/hyperlink" Target="https://en.wikipedia.org/wiki/Computing_Machinery_and_Intelligence" TargetMode="External"/><Relationship Id="rId162" Type="http://schemas.openxmlformats.org/officeDocument/2006/relationships/hyperlink" Target="https://en.wikipedia.org/wiki/Euclidean_vector" TargetMode="External"/><Relationship Id="rId183"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en.wikipedia.org/wiki/Diabetes_mellitus" TargetMode="External"/><Relationship Id="rId24" Type="http://schemas.openxmlformats.org/officeDocument/2006/relationships/hyperlink" Target="https://en.wikipedia.org/wiki/Thrombosis" TargetMode="External"/><Relationship Id="rId40" Type="http://schemas.openxmlformats.org/officeDocument/2006/relationships/hyperlink" Target="https://en.wikipedia.org/wiki/Developing_world" TargetMode="External"/><Relationship Id="rId45" Type="http://schemas.openxmlformats.org/officeDocument/2006/relationships/hyperlink" Target="https://en.wikipedia.org/wiki/Cerebrovascular_disease" TargetMode="External"/><Relationship Id="rId66" Type="http://schemas.openxmlformats.org/officeDocument/2006/relationships/hyperlink" Target="https://en.wikipedia.org/wiki/Eosinophilic_myocarditis" TargetMode="External"/><Relationship Id="rId87" Type="http://schemas.openxmlformats.org/officeDocument/2006/relationships/hyperlink" Target="https://en.wikipedia.org/wiki/Predictive_analytics" TargetMode="External"/><Relationship Id="rId110" Type="http://schemas.openxmlformats.org/officeDocument/2006/relationships/hyperlink" Target="https://en.wikipedia.org/wiki/Reinforcement_learning" TargetMode="External"/><Relationship Id="rId115" Type="http://schemas.openxmlformats.org/officeDocument/2006/relationships/hyperlink" Target="https://en.wikipedia.org/wiki/Density_estimation" TargetMode="External"/><Relationship Id="rId131" Type="http://schemas.openxmlformats.org/officeDocument/2006/relationships/hyperlink" Target="https://en.wikipedia.org/wiki/Orthogonal_basis_set" TargetMode="External"/><Relationship Id="rId136" Type="http://schemas.openxmlformats.org/officeDocument/2006/relationships/hyperlink" Target="https://en.wikipedia.org/wiki/Covariance" TargetMode="External"/><Relationship Id="rId157" Type="http://schemas.openxmlformats.org/officeDocument/2006/relationships/hyperlink" Target="https://en.wikipedia.org/wiki/Parameters" TargetMode="External"/><Relationship Id="rId178" Type="http://schemas.openxmlformats.org/officeDocument/2006/relationships/hyperlink" Target="https://matplotlib.org/api/_as_gen/matplotlib.pyplot.html" TargetMode="External"/><Relationship Id="rId61" Type="http://schemas.openxmlformats.org/officeDocument/2006/relationships/hyperlink" Target="https://en.wikipedia.org/wiki/Myocarditis" TargetMode="External"/><Relationship Id="rId82" Type="http://schemas.openxmlformats.org/officeDocument/2006/relationships/hyperlink" Target="https://en.wikipedia.org/wiki/Computational_statistics" TargetMode="External"/><Relationship Id="rId152" Type="http://schemas.openxmlformats.org/officeDocument/2006/relationships/hyperlink" Target="https://en.wikipedia.org/wiki/Statistical_sample" TargetMode="External"/><Relationship Id="rId173" Type="http://schemas.openxmlformats.org/officeDocument/2006/relationships/hyperlink" Target="https://docs.python.org/2/library/index.html" TargetMode="External"/><Relationship Id="rId19" Type="http://schemas.openxmlformats.org/officeDocument/2006/relationships/hyperlink" Target="https://en.wikipedia.org/wiki/Congenital_heart_disease" TargetMode="External"/><Relationship Id="rId14" Type="http://schemas.openxmlformats.org/officeDocument/2006/relationships/hyperlink" Target="https://en.wikipedia.org/wiki/Heart_failure" TargetMode="External"/><Relationship Id="rId30" Type="http://schemas.openxmlformats.org/officeDocument/2006/relationships/hyperlink" Target="https://en.wikipedia.org/wiki/Physical_exercise" TargetMode="External"/><Relationship Id="rId35" Type="http://schemas.openxmlformats.org/officeDocument/2006/relationships/hyperlink" Target="https://en.wikipedia.org/wiki/Healthy_eating" TargetMode="External"/><Relationship Id="rId56" Type="http://schemas.openxmlformats.org/officeDocument/2006/relationships/hyperlink" Target="https://en.wikipedia.org/wiki/Endocarditis" TargetMode="External"/><Relationship Id="rId77" Type="http://schemas.openxmlformats.org/officeDocument/2006/relationships/hyperlink" Target="https://en.wikipedia.org/wiki/Computer_systems" TargetMode="External"/><Relationship Id="rId100" Type="http://schemas.openxmlformats.org/officeDocument/2006/relationships/hyperlink" Target="https://en.wikipedia.org/wiki/Statistical_classification" TargetMode="External"/><Relationship Id="rId105" Type="http://schemas.openxmlformats.org/officeDocument/2006/relationships/hyperlink" Target="https://en.wikipedia.org/wiki/Unsupervised_learning" TargetMode="External"/><Relationship Id="rId126" Type="http://schemas.openxmlformats.org/officeDocument/2006/relationships/hyperlink" Target="https://en.wikipedia.org/wiki/Orthogonal_transformation" TargetMode="External"/><Relationship Id="rId147" Type="http://schemas.openxmlformats.org/officeDocument/2006/relationships/hyperlink" Target="https://en.wikipedia.org/wiki/Validation_set" TargetMode="External"/><Relationship Id="rId168" Type="http://schemas.openxmlformats.org/officeDocument/2006/relationships/hyperlink" Target="https://en.wikipedia.org/wiki/Bias_(statistics)" TargetMode="External"/><Relationship Id="rId8" Type="http://schemas.openxmlformats.org/officeDocument/2006/relationships/hyperlink" Target="https://en.wikipedia.org/wiki/Heart" TargetMode="External"/><Relationship Id="rId51" Type="http://schemas.openxmlformats.org/officeDocument/2006/relationships/hyperlink" Target="https://en.wikipedia.org/wiki/Blood_pressure" TargetMode="External"/><Relationship Id="rId72" Type="http://schemas.openxmlformats.org/officeDocument/2006/relationships/hyperlink" Target="https://en.wikipedia.org/wiki/Streptococcus_pyogenes" TargetMode="External"/><Relationship Id="rId93" Type="http://schemas.openxmlformats.org/officeDocument/2006/relationships/hyperlink" Target="https://en.wikipedia.org/wiki/File:Svm_max_sep_hyperplane_with_margin.png" TargetMode="External"/><Relationship Id="rId98" Type="http://schemas.openxmlformats.org/officeDocument/2006/relationships/hyperlink" Target="https://en.wikipedia.org/wiki/Training_data" TargetMode="External"/><Relationship Id="rId121" Type="http://schemas.openxmlformats.org/officeDocument/2006/relationships/hyperlink" Target="https://www.hindawi.com/journals/misy/2018/3860146/" TargetMode="External"/><Relationship Id="rId142" Type="http://schemas.openxmlformats.org/officeDocument/2006/relationships/image" Target="media/image6.png"/><Relationship Id="rId163" Type="http://schemas.openxmlformats.org/officeDocument/2006/relationships/hyperlink" Target="https://en.wikipedia.org/wiki/Least_squares" TargetMode="External"/><Relationship Id="rId184" Type="http://schemas.openxmlformats.org/officeDocument/2006/relationships/image" Target="media/image13.png"/><Relationship Id="rId189"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en.wikipedia.org/wiki/Venous_thrombosis" TargetMode="External"/><Relationship Id="rId46" Type="http://schemas.openxmlformats.org/officeDocument/2006/relationships/hyperlink" Target="https://en.wikipedia.org/wiki/Stroke" TargetMode="External"/><Relationship Id="rId67" Type="http://schemas.openxmlformats.org/officeDocument/2006/relationships/hyperlink" Target="https://en.wikipedia.org/wiki/Eosinophils" TargetMode="External"/><Relationship Id="rId116" Type="http://schemas.openxmlformats.org/officeDocument/2006/relationships/hyperlink" Target="https://en.wikipedia.org/wiki/Meta_learning_(computer_science)" TargetMode="External"/><Relationship Id="rId137" Type="http://schemas.openxmlformats.org/officeDocument/2006/relationships/hyperlink" Target="https://en.wikipedia.org/wiki/Correlation" TargetMode="External"/><Relationship Id="rId158" Type="http://schemas.openxmlformats.org/officeDocument/2006/relationships/hyperlink" Target="https://en.wikipedia.org/wiki/Optimization_(mathematics)" TargetMode="External"/><Relationship Id="rId20" Type="http://schemas.openxmlformats.org/officeDocument/2006/relationships/hyperlink" Target="https://en.wikipedia.org/wiki/Valvular_heart_disease" TargetMode="External"/><Relationship Id="rId41" Type="http://schemas.openxmlformats.org/officeDocument/2006/relationships/hyperlink" Target="https://en.wikipedia.org/wiki/Developed_world" TargetMode="External"/><Relationship Id="rId62" Type="http://schemas.openxmlformats.org/officeDocument/2006/relationships/hyperlink" Target="https://en.wikipedia.org/wiki/Myocardium" TargetMode="External"/><Relationship Id="rId83" Type="http://schemas.openxmlformats.org/officeDocument/2006/relationships/hyperlink" Target="https://en.wikipedia.org/wiki/Mathematical_optimization" TargetMode="External"/><Relationship Id="rId88" Type="http://schemas.openxmlformats.org/officeDocument/2006/relationships/hyperlink" Target="https://en.wikipedia.org/wiki/Arthur_Samuel" TargetMode="External"/><Relationship Id="rId111" Type="http://schemas.openxmlformats.org/officeDocument/2006/relationships/hyperlink" Target="https://en.wikipedia.org/wiki/Autonomous_vehicle" TargetMode="External"/><Relationship Id="rId132" Type="http://schemas.openxmlformats.org/officeDocument/2006/relationships/image" Target="media/image4.png"/><Relationship Id="rId153" Type="http://schemas.openxmlformats.org/officeDocument/2006/relationships/hyperlink" Target="https://en.wikipedia.org/wiki/Data" TargetMode="External"/><Relationship Id="rId174" Type="http://schemas.openxmlformats.org/officeDocument/2006/relationships/hyperlink" Target="https://docs.python.org/2/reference/index.html" TargetMode="External"/><Relationship Id="rId179" Type="http://schemas.openxmlformats.org/officeDocument/2006/relationships/image" Target="media/image9.jpeg"/><Relationship Id="rId190" Type="http://schemas.openxmlformats.org/officeDocument/2006/relationships/fontTable" Target="fontTable.xml"/><Relationship Id="rId15" Type="http://schemas.openxmlformats.org/officeDocument/2006/relationships/hyperlink" Target="https://en.wikipedia.org/wiki/Hypertensive_heart_disease" TargetMode="External"/><Relationship Id="rId36" Type="http://schemas.openxmlformats.org/officeDocument/2006/relationships/hyperlink" Target="https://en.wikipedia.org/wiki/Antibiotic" TargetMode="External"/><Relationship Id="rId57" Type="http://schemas.openxmlformats.org/officeDocument/2006/relationships/hyperlink" Target="https://en.wikipedia.org/wiki/Inflammation" TargetMode="External"/><Relationship Id="rId106" Type="http://schemas.openxmlformats.org/officeDocument/2006/relationships/hyperlink" Target="https://en.wikipedia.org/wiki/Cluster_analysis" TargetMode="External"/><Relationship Id="rId127" Type="http://schemas.openxmlformats.org/officeDocument/2006/relationships/hyperlink" Target="https://en.wikipedia.org/wiki/Correlation_and_dependence" TargetMode="External"/><Relationship Id="rId10" Type="http://schemas.openxmlformats.org/officeDocument/2006/relationships/hyperlink" Target="https://en.wikipedia.org/wiki/Coronary_artery_disease" TargetMode="External"/><Relationship Id="rId31" Type="http://schemas.openxmlformats.org/officeDocument/2006/relationships/hyperlink" Target="https://en.wikipedia.org/wiki/Obesity" TargetMode="External"/><Relationship Id="rId52" Type="http://schemas.openxmlformats.org/officeDocument/2006/relationships/hyperlink" Target="https://en.wikipedia.org/wiki/Hypertension" TargetMode="External"/><Relationship Id="rId73" Type="http://schemas.openxmlformats.org/officeDocument/2006/relationships/hyperlink" Target="https://en.wikipedia.org/wiki/Group_A_streptococcal_infection" TargetMode="External"/><Relationship Id="rId78" Type="http://schemas.openxmlformats.org/officeDocument/2006/relationships/hyperlink" Target="https://en.wikipedia.org/wiki/Artificial_intelligence" TargetMode="External"/><Relationship Id="rId94" Type="http://schemas.openxmlformats.org/officeDocument/2006/relationships/image" Target="media/image1.png"/><Relationship Id="rId99" Type="http://schemas.openxmlformats.org/officeDocument/2006/relationships/hyperlink" Target="https://en.wikipedia.org/wiki/Semi-supervised_learning" TargetMode="External"/><Relationship Id="rId101" Type="http://schemas.openxmlformats.org/officeDocument/2006/relationships/hyperlink" Target="https://en.wikipedia.org/wiki/Regression_analysis" TargetMode="External"/><Relationship Id="rId122" Type="http://schemas.openxmlformats.org/officeDocument/2006/relationships/hyperlink" Target="https://www.hindawi.com/journals/misy/2018/3860146/" TargetMode="External"/><Relationship Id="rId143" Type="http://schemas.openxmlformats.org/officeDocument/2006/relationships/hyperlink" Target="https://en.wikipedia.org/wiki/Model_validation" TargetMode="External"/><Relationship Id="rId148" Type="http://schemas.openxmlformats.org/officeDocument/2006/relationships/hyperlink" Target="https://en.wikipedia.org/wiki/Overfitting" TargetMode="External"/><Relationship Id="rId164" Type="http://schemas.openxmlformats.org/officeDocument/2006/relationships/hyperlink" Target="https://en.wikipedia.org/wiki/Hyperplane" TargetMode="External"/><Relationship Id="rId169" Type="http://schemas.openxmlformats.org/officeDocument/2006/relationships/hyperlink" Target="https://en.wikipedia.org/wiki/Overfitting" TargetMode="External"/><Relationship Id="rId185"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en.wikipedia.org/wiki/Blood_vessel" TargetMode="External"/><Relationship Id="rId18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284D03-33F4-4A8E-B3D3-A05FB02F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41</Pages>
  <Words>10494</Words>
  <Characters>59820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chandu</dc:creator>
  <cp:lastModifiedBy>sowmya setty</cp:lastModifiedBy>
  <cp:revision>3</cp:revision>
  <dcterms:created xsi:type="dcterms:W3CDTF">2019-04-28T22:27:00Z</dcterms:created>
  <dcterms:modified xsi:type="dcterms:W3CDTF">2019-04-30T12:49:00Z</dcterms:modified>
</cp:coreProperties>
</file>